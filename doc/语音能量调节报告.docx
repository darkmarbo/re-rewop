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6D" w:rsidRPr="00383E64" w:rsidRDefault="001D55B2" w:rsidP="003768A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83E64">
        <w:rPr>
          <w:rFonts w:ascii="Times New Roman" w:hAnsi="Times New Roman" w:cs="Times New Roman"/>
          <w:b/>
          <w:sz w:val="48"/>
          <w:szCs w:val="48"/>
        </w:rPr>
        <w:t>语音调节报告</w:t>
      </w:r>
    </w:p>
    <w:p w:rsidR="00C643D2" w:rsidRPr="00750645" w:rsidRDefault="00B431A9" w:rsidP="003768A7">
      <w:pPr>
        <w:spacing w:line="240" w:lineRule="auto"/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---</w:t>
      </w:r>
      <w:r>
        <w:rPr>
          <w:rFonts w:ascii="Times New Roman" w:eastAsia="楷体" w:hAnsi="Times New Roman" w:cs="Times New Roman"/>
        </w:rPr>
        <w:t>研究中心</w:t>
      </w:r>
    </w:p>
    <w:p w:rsidR="001D55B2" w:rsidRPr="00750645" w:rsidRDefault="001D55B2" w:rsidP="003768A7">
      <w:pPr>
        <w:pStyle w:val="1"/>
        <w:spacing w:line="240" w:lineRule="auto"/>
        <w:rPr>
          <w:rFonts w:ascii="Times New Roman" w:hAnsi="Times New Roman" w:cs="Times New Roman"/>
        </w:rPr>
      </w:pPr>
      <w:r w:rsidRPr="00750645">
        <w:rPr>
          <w:rFonts w:ascii="Times New Roman" w:hAnsi="Times New Roman" w:cs="Times New Roman"/>
        </w:rPr>
        <w:t xml:space="preserve">1 </w:t>
      </w:r>
      <w:r w:rsidRPr="00750645">
        <w:rPr>
          <w:rFonts w:ascii="Times New Roman" w:hAnsi="Times New Roman" w:cs="Times New Roman"/>
        </w:rPr>
        <w:t>项目目的</w:t>
      </w:r>
    </w:p>
    <w:p w:rsidR="003768A7" w:rsidRPr="00750645" w:rsidRDefault="003768A7" w:rsidP="00306F29">
      <w:pPr>
        <w:ind w:firstLine="420"/>
        <w:rPr>
          <w:rFonts w:ascii="Times New Roman" w:hAnsi="Times New Roman" w:cs="Times New Roman"/>
          <w:szCs w:val="24"/>
        </w:rPr>
      </w:pPr>
      <w:r w:rsidRPr="00750645">
        <w:rPr>
          <w:rFonts w:ascii="Times New Roman" w:hAnsi="Times New Roman" w:cs="Times New Roman"/>
          <w:szCs w:val="24"/>
        </w:rPr>
        <w:t>一般来说，语音合成（</w:t>
      </w:r>
      <w:r w:rsidRPr="00750645">
        <w:rPr>
          <w:rFonts w:ascii="Times New Roman" w:hAnsi="Times New Roman" w:cs="Times New Roman"/>
          <w:szCs w:val="24"/>
        </w:rPr>
        <w:t>Text-to-speech</w:t>
      </w:r>
      <w:r w:rsidRPr="00750645">
        <w:rPr>
          <w:rFonts w:ascii="Times New Roman" w:hAnsi="Times New Roman" w:cs="Times New Roman"/>
          <w:szCs w:val="24"/>
        </w:rPr>
        <w:t>）数据库制作需要耗费</w:t>
      </w:r>
      <w:r w:rsidRPr="00750645">
        <w:rPr>
          <w:rFonts w:ascii="Times New Roman" w:hAnsi="Times New Roman" w:cs="Times New Roman"/>
          <w:szCs w:val="24"/>
        </w:rPr>
        <w:t>3~6</w:t>
      </w:r>
      <w:r w:rsidRPr="00750645">
        <w:rPr>
          <w:rFonts w:ascii="Times New Roman" w:hAnsi="Times New Roman" w:cs="Times New Roman"/>
          <w:szCs w:val="24"/>
        </w:rPr>
        <w:t>个月的时间。期间，发音人的录音状态需要保持一致，即音色、能量、语速皆不能有大的差异。而这对于发音人来说，是相当困难的。</w:t>
      </w:r>
    </w:p>
    <w:p w:rsidR="003768A7" w:rsidRPr="00750645" w:rsidRDefault="003768A7" w:rsidP="00306F29">
      <w:pPr>
        <w:ind w:firstLine="420"/>
        <w:rPr>
          <w:rFonts w:ascii="Times New Roman" w:hAnsi="Times New Roman" w:cs="Times New Roman"/>
          <w:szCs w:val="24"/>
        </w:rPr>
      </w:pPr>
      <w:r w:rsidRPr="00750645">
        <w:rPr>
          <w:rFonts w:ascii="Times New Roman" w:hAnsi="Times New Roman" w:cs="Times New Roman"/>
          <w:szCs w:val="24"/>
        </w:rPr>
        <w:t>本算法，旨在解决</w:t>
      </w:r>
      <w:r w:rsidRPr="00750645">
        <w:rPr>
          <w:rFonts w:ascii="Times New Roman" w:hAnsi="Times New Roman" w:cs="Times New Roman"/>
          <w:szCs w:val="24"/>
        </w:rPr>
        <w:t>TTS</w:t>
      </w:r>
      <w:r w:rsidRPr="00750645">
        <w:rPr>
          <w:rFonts w:ascii="Times New Roman" w:hAnsi="Times New Roman" w:cs="Times New Roman"/>
          <w:szCs w:val="24"/>
        </w:rPr>
        <w:t>数据库能量不一致问题。首先分析标准语音，获知相关能量描述，根据能量调整准则，对所有的语音样本进行时域幅值调整，以最大限度地保证数据库整体能量的一致性。</w:t>
      </w:r>
    </w:p>
    <w:p w:rsidR="003768A7" w:rsidRPr="00750645" w:rsidRDefault="003768A7" w:rsidP="00306F29">
      <w:pPr>
        <w:ind w:firstLine="420"/>
        <w:rPr>
          <w:rFonts w:ascii="Times New Roman" w:hAnsi="Times New Roman" w:cs="Times New Roman"/>
          <w:szCs w:val="24"/>
        </w:rPr>
      </w:pPr>
      <w:r w:rsidRPr="00750645">
        <w:rPr>
          <w:rFonts w:ascii="Times New Roman" w:hAnsi="Times New Roman" w:cs="Times New Roman"/>
          <w:szCs w:val="24"/>
        </w:rPr>
        <w:t>通过反复沟通，语音合成部王红潞要求的调节后语音标准</w:t>
      </w:r>
      <w:r w:rsidR="00750645" w:rsidRPr="00750645">
        <w:rPr>
          <w:rFonts w:ascii="Times New Roman" w:hAnsi="Times New Roman" w:cs="Times New Roman"/>
          <w:szCs w:val="24"/>
        </w:rPr>
        <w:t>如下：</w:t>
      </w:r>
    </w:p>
    <w:p w:rsidR="00750645" w:rsidRDefault="00750645" w:rsidP="00306F2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在不</w:t>
      </w:r>
      <w:proofErr w:type="gramStart"/>
      <w:r>
        <w:rPr>
          <w:rFonts w:ascii="Times New Roman" w:hAnsi="Times New Roman" w:cs="Times New Roman" w:hint="eastAsia"/>
          <w:szCs w:val="24"/>
        </w:rPr>
        <w:t>发生截幅的</w:t>
      </w:r>
      <w:proofErr w:type="gramEnd"/>
      <w:r>
        <w:rPr>
          <w:rFonts w:ascii="Times New Roman" w:hAnsi="Times New Roman" w:cs="Times New Roman" w:hint="eastAsia"/>
          <w:szCs w:val="24"/>
        </w:rPr>
        <w:t>条件下，调节后语音样本时域波形的宽度（也即信号时域中的最大值和最小值的距离）与语音模板库中语音文件的平均宽度近似相等；</w:t>
      </w:r>
    </w:p>
    <w:p w:rsidR="00750645" w:rsidRPr="00FA04EE" w:rsidRDefault="00750645" w:rsidP="00306F2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将样本文件调节后最大值和最小值不能都相等（合成后在波形极值</w:t>
      </w:r>
      <w:r>
        <w:rPr>
          <w:rFonts w:ascii="Times New Roman" w:hAnsi="Times New Roman" w:cs="Times New Roman" w:hint="eastAsia"/>
          <w:szCs w:val="24"/>
        </w:rPr>
        <w:t>处不能体现出明显的直线</w:t>
      </w:r>
      <w:r>
        <w:rPr>
          <w:rFonts w:ascii="Times New Roman" w:hAnsi="Times New Roman" w:cs="Times New Roman"/>
          <w:szCs w:val="24"/>
        </w:rPr>
        <w:t>）。</w:t>
      </w:r>
    </w:p>
    <w:p w:rsidR="003768A7" w:rsidRPr="00663B12" w:rsidRDefault="00FA04EE" w:rsidP="00663B12">
      <w:pPr>
        <w:pStyle w:val="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750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录音结果分析</w:t>
      </w:r>
    </w:p>
    <w:p w:rsidR="00FA04EE" w:rsidRDefault="00F0112D" w:rsidP="00306F29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如前所述，发音人长期录音会得到音色、能量、语速不同的语音样本。这里将四种特殊的语音样本特性做出分析，</w:t>
      </w:r>
      <w:r>
        <w:rPr>
          <w:rFonts w:ascii="Times New Roman" w:hAnsi="Times New Roman" w:cs="Times New Roman" w:hint="eastAsia"/>
          <w:szCs w:val="24"/>
        </w:rPr>
        <w:t>如图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所示</w:t>
      </w:r>
      <w:r w:rsidR="00DD19A4">
        <w:rPr>
          <w:rFonts w:ascii="Times New Roman" w:hAnsi="Times New Roman" w:cs="Times New Roman" w:hint="eastAsia"/>
          <w:szCs w:val="24"/>
        </w:rPr>
        <w:t>为录音人录的约</w:t>
      </w:r>
      <w:r w:rsidR="00DD19A4">
        <w:rPr>
          <w:rFonts w:ascii="Times New Roman" w:hAnsi="Times New Roman" w:cs="Times New Roman" w:hint="eastAsia"/>
          <w:szCs w:val="24"/>
        </w:rPr>
        <w:t>4000</w:t>
      </w:r>
      <w:r w:rsidR="00DD19A4">
        <w:rPr>
          <w:rFonts w:ascii="Times New Roman" w:hAnsi="Times New Roman" w:cs="Times New Roman" w:hint="eastAsia"/>
          <w:szCs w:val="24"/>
        </w:rPr>
        <w:t>条语音的时域波形。</w:t>
      </w:r>
    </w:p>
    <w:p w:rsidR="00E97137" w:rsidRDefault="00E97137" w:rsidP="003768A7">
      <w:pPr>
        <w:ind w:firstLine="420"/>
        <w:rPr>
          <w:rFonts w:ascii="Times New Roman" w:hAnsi="Times New Roman" w:cs="Times New Roman"/>
          <w:szCs w:val="24"/>
        </w:rPr>
      </w:pPr>
    </w:p>
    <w:p w:rsidR="00FA04EE" w:rsidRDefault="00383E64" w:rsidP="003768A7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7C1EF" wp14:editId="1827CCFC">
                <wp:simplePos x="0" y="0"/>
                <wp:positionH relativeFrom="column">
                  <wp:posOffset>3313430</wp:posOffset>
                </wp:positionH>
                <wp:positionV relativeFrom="paragraph">
                  <wp:posOffset>420576</wp:posOffset>
                </wp:positionV>
                <wp:extent cx="343561" cy="375274"/>
                <wp:effectExtent l="0" t="0" r="0" b="63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61" cy="375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E64" w:rsidRPr="00DD19A4" w:rsidRDefault="00383E64" w:rsidP="00383E6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260.9pt;margin-top:33.1pt;width:27.05pt;height:2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" filled="f" stroked="f" strokeweight=".5pt">
                <v:textbox>
                  <w:txbxContent>
                    <w:p w:rsidR="00383E64" w:rsidRPr="00DD19A4" w:rsidRDefault="00383E64" w:rsidP="00383E64">
                      <w:pP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D19A4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FAD3F" wp14:editId="0AD63197">
                <wp:simplePos x="0" y="0"/>
                <wp:positionH relativeFrom="column">
                  <wp:posOffset>2659380</wp:posOffset>
                </wp:positionH>
                <wp:positionV relativeFrom="paragraph">
                  <wp:posOffset>513509</wp:posOffset>
                </wp:positionV>
                <wp:extent cx="343561" cy="375274"/>
                <wp:effectExtent l="0" t="0" r="0" b="63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61" cy="375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9A4" w:rsidRPr="00DD19A4" w:rsidRDefault="00DD19A4" w:rsidP="00DD19A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C</w:t>
                            </w:r>
                            <w:r w:rsidRPr="00DD19A4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262B6AB0" wp14:editId="6AA8B58E">
                                  <wp:extent cx="154305" cy="168566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" cy="1685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position:absolute;left:0;text-align:left;margin-left:209.4pt;margin-top:40.45pt;width:27.05pt;height:2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" filled="f" stroked="f" strokeweight=".5pt">
                <v:textbox>
                  <w:txbxContent>
                    <w:p w:rsidR="00DD19A4" w:rsidRPr="00DD19A4" w:rsidRDefault="00DD19A4" w:rsidP="00DD19A4">
                      <w:pP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C</w:t>
                      </w:r>
                      <w:r w:rsidRPr="00DD19A4">
                        <w:rPr>
                          <w:rFonts w:ascii="Times New Roman" w:hAnsi="Times New Roman" w:cs="Times New Roman"/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262B6AB0" wp14:editId="6AA8B58E">
                            <wp:extent cx="154305" cy="168566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" cy="1685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19A4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ADA7F" wp14:editId="142CFA6E">
                <wp:simplePos x="0" y="0"/>
                <wp:positionH relativeFrom="column">
                  <wp:posOffset>2175921</wp:posOffset>
                </wp:positionH>
                <wp:positionV relativeFrom="paragraph">
                  <wp:posOffset>506936</wp:posOffset>
                </wp:positionV>
                <wp:extent cx="343561" cy="375274"/>
                <wp:effectExtent l="0" t="0" r="0" b="63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61" cy="375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9A4" w:rsidRPr="00DD19A4" w:rsidRDefault="00DD19A4" w:rsidP="00DD19A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B</w:t>
                            </w:r>
                            <w:r w:rsidRPr="00DD19A4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0A0C85C" wp14:editId="33333083">
                                  <wp:extent cx="154305" cy="168566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" cy="1685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8" type="#_x0000_t202" style="position:absolute;left:0;text-align:left;margin-left:171.35pt;margin-top:39.9pt;width:27.05pt;height:2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" filled="f" stroked="f" strokeweight=".5pt">
                <v:textbox>
                  <w:txbxContent>
                    <w:p w:rsidR="00DD19A4" w:rsidRPr="00DD19A4" w:rsidRDefault="00DD19A4" w:rsidP="00DD19A4">
                      <w:pP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B</w:t>
                      </w:r>
                      <w:r w:rsidRPr="00DD19A4">
                        <w:rPr>
                          <w:rFonts w:ascii="Times New Roman" w:hAnsi="Times New Roman" w:cs="Times New Roman"/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00A0C85C" wp14:editId="33333083">
                            <wp:extent cx="154305" cy="168566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" cy="1685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19A4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0E3B9" wp14:editId="3B7D319C">
                <wp:simplePos x="0" y="0"/>
                <wp:positionH relativeFrom="column">
                  <wp:posOffset>1066338</wp:posOffset>
                </wp:positionH>
                <wp:positionV relativeFrom="paragraph">
                  <wp:posOffset>503743</wp:posOffset>
                </wp:positionV>
                <wp:extent cx="343561" cy="375274"/>
                <wp:effectExtent l="0" t="0" r="0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61" cy="375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9A4" w:rsidRPr="00DD19A4" w:rsidRDefault="00DD19A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DD19A4"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9" type="#_x0000_t202" style="position:absolute;left:0;text-align:left;margin-left:83.95pt;margin-top:39.65pt;width:27.05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" filled="f" stroked="f" strokeweight=".5pt">
                <v:textbox>
                  <w:txbxContent>
                    <w:p w:rsidR="00DD19A4" w:rsidRPr="00DD19A4" w:rsidRDefault="00DD19A4">
                      <w:pP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  <w:r w:rsidRPr="00DD19A4"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F3E29" w:rsidRPr="00F0112D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06E36" wp14:editId="73F0C1D7">
                <wp:simplePos x="0" y="0"/>
                <wp:positionH relativeFrom="column">
                  <wp:posOffset>3107602</wp:posOffset>
                </wp:positionH>
                <wp:positionV relativeFrom="paragraph">
                  <wp:posOffset>968394</wp:posOffset>
                </wp:positionV>
                <wp:extent cx="837446" cy="0"/>
                <wp:effectExtent l="0" t="19050" r="2032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4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7B8113" id="直接连接符 11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pt,76.25pt" to="310.6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" strokecolor="red" strokeweight="2.25pt">
                <v:stroke joinstyle="miter"/>
              </v:line>
            </w:pict>
          </mc:Fallback>
        </mc:AlternateContent>
      </w:r>
      <w:r w:rsidR="009F3E29" w:rsidRPr="00F0112D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2ED4F" wp14:editId="5EC6A13A">
                <wp:simplePos x="0" y="0"/>
                <wp:positionH relativeFrom="column">
                  <wp:posOffset>2582501</wp:posOffset>
                </wp:positionH>
                <wp:positionV relativeFrom="paragraph">
                  <wp:posOffset>1181150</wp:posOffset>
                </wp:positionV>
                <wp:extent cx="475307" cy="0"/>
                <wp:effectExtent l="0" t="19050" r="2032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30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94F6A3" id="直接连接符 10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5pt,93pt" to="240.8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" strokecolor="red" strokeweight="2.25pt">
                <v:stroke joinstyle="miter"/>
              </v:line>
            </w:pict>
          </mc:Fallback>
        </mc:AlternateContent>
      </w:r>
      <w:r w:rsidR="009F3E29" w:rsidRPr="00F0112D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E39B8" wp14:editId="111930AC">
                <wp:simplePos x="0" y="0"/>
                <wp:positionH relativeFrom="column">
                  <wp:posOffset>2175094</wp:posOffset>
                </wp:positionH>
                <wp:positionV relativeFrom="paragraph">
                  <wp:posOffset>1239998</wp:posOffset>
                </wp:positionV>
                <wp:extent cx="375719" cy="0"/>
                <wp:effectExtent l="0" t="19050" r="2476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71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DE7687" id="直接连接符 9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5pt,97.65pt" to="200.8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" strokecolor="red" strokeweight="2.25pt">
                <v:stroke joinstyle="miter"/>
              </v:line>
            </w:pict>
          </mc:Fallback>
        </mc:AlternateContent>
      </w:r>
      <w:r w:rsidR="009F3E29" w:rsidRPr="00F0112D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B0A3E" wp14:editId="1444B32F">
                <wp:simplePos x="0" y="0"/>
                <wp:positionH relativeFrom="column">
                  <wp:posOffset>468630</wp:posOffset>
                </wp:positionH>
                <wp:positionV relativeFrom="paragraph">
                  <wp:posOffset>1130300</wp:posOffset>
                </wp:positionV>
                <wp:extent cx="1657350" cy="0"/>
                <wp:effectExtent l="0" t="1905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65B009" id="直接连接符 8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pt,89pt" to="167.4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" strokecolor="red" strokeweight="2.25pt">
                <v:stroke joinstyle="miter"/>
              </v:line>
            </w:pict>
          </mc:Fallback>
        </mc:AlternateContent>
      </w:r>
      <w:r w:rsidR="00F0112D" w:rsidRPr="00750645">
        <w:rPr>
          <w:rFonts w:ascii="Times New Roman" w:hAnsi="Times New Roman" w:cs="Times New Roman"/>
          <w:noProof/>
        </w:rPr>
        <w:drawing>
          <wp:inline distT="0" distB="0" distL="0" distR="0" wp14:anchorId="2A9AD091" wp14:editId="104010E3">
            <wp:extent cx="4910843" cy="1273428"/>
            <wp:effectExtent l="0" t="0" r="4445" b="3175"/>
            <wp:docPr id="7" name="图片 7" descr="C:\Users\Wang\Desktop\3000_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ang\Desktop\3000_ra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85" cy="127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4EE" w:rsidRPr="00306F29" w:rsidRDefault="00383E64" w:rsidP="00383E64">
      <w:pPr>
        <w:ind w:firstLine="420"/>
        <w:jc w:val="center"/>
        <w:rPr>
          <w:rFonts w:ascii="黑体" w:eastAsia="黑体" w:hAnsi="黑体" w:cs="Times New Roman"/>
          <w:sz w:val="18"/>
          <w:szCs w:val="18"/>
        </w:rPr>
      </w:pPr>
      <w:r w:rsidRPr="00306F29">
        <w:rPr>
          <w:rFonts w:ascii="黑体" w:eastAsia="黑体" w:hAnsi="黑体" w:cs="Times New Roman" w:hint="eastAsia"/>
          <w:sz w:val="18"/>
          <w:szCs w:val="18"/>
        </w:rPr>
        <w:t>图1</w:t>
      </w:r>
      <w:r w:rsidRPr="00306F29">
        <w:rPr>
          <w:rFonts w:ascii="黑体" w:eastAsia="黑体" w:hAnsi="黑体" w:cs="Times New Roman"/>
          <w:sz w:val="18"/>
          <w:szCs w:val="18"/>
        </w:rPr>
        <w:t xml:space="preserve"> 录音样本集合成波形</w:t>
      </w:r>
    </w:p>
    <w:p w:rsidR="00E97137" w:rsidRPr="00383E64" w:rsidRDefault="00E97137" w:rsidP="00383E64">
      <w:pPr>
        <w:ind w:firstLine="420"/>
        <w:jc w:val="center"/>
        <w:rPr>
          <w:rFonts w:ascii="Times New Roman" w:hAnsi="Times New Roman" w:cs="Times New Roman"/>
          <w:sz w:val="18"/>
          <w:szCs w:val="18"/>
        </w:rPr>
      </w:pPr>
    </w:p>
    <w:p w:rsidR="00383E64" w:rsidRDefault="00E97137" w:rsidP="00306F29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图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中给出四类语音表现形式，下面分析：</w:t>
      </w:r>
    </w:p>
    <w:p w:rsidR="00E97137" w:rsidRDefault="00E97137" w:rsidP="00306F29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Cs w:val="24"/>
        </w:rPr>
        <w:instrText>= 1 \* GB2</w:instrText>
      </w:r>
      <w:r>
        <w:rPr>
          <w:rFonts w:ascii="Times New Roman" w:hAnsi="Times New Roman" w:cs="Times New Roman"/>
          <w:szCs w:val="24"/>
        </w:rPr>
        <w:instrText xml:space="preserve">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szCs w:val="24"/>
        </w:rPr>
        <w:t>⑴</w: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 xml:space="preserve"> A</w:t>
      </w:r>
      <w:r>
        <w:rPr>
          <w:rFonts w:ascii="Times New Roman" w:hAnsi="Times New Roman" w:cs="Times New Roman"/>
          <w:szCs w:val="24"/>
        </w:rPr>
        <w:t>类语音，能量集中，时域波形平滑，方差较小；</w:t>
      </w:r>
    </w:p>
    <w:p w:rsidR="00E97137" w:rsidRDefault="00E97137" w:rsidP="00306F29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Cs w:val="24"/>
        </w:rPr>
        <w:instrText>= 2 \* GB2</w:instrText>
      </w:r>
      <w:r>
        <w:rPr>
          <w:rFonts w:ascii="Times New Roman" w:hAnsi="Times New Roman" w:cs="Times New Roman"/>
          <w:szCs w:val="24"/>
        </w:rPr>
        <w:instrText xml:space="preserve">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szCs w:val="24"/>
        </w:rPr>
        <w:t>⑵</w: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 xml:space="preserve"> B</w:t>
      </w:r>
      <w:r>
        <w:rPr>
          <w:rFonts w:ascii="Times New Roman" w:hAnsi="Times New Roman" w:cs="Times New Roman"/>
          <w:szCs w:val="24"/>
        </w:rPr>
        <w:t>类语音，能量不集中，整体偏高，方差较大；</w:t>
      </w:r>
    </w:p>
    <w:p w:rsidR="00E97137" w:rsidRDefault="00E97137" w:rsidP="00306F29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Cs w:val="24"/>
        </w:rPr>
        <w:instrText>= 3 \* GB2</w:instrText>
      </w:r>
      <w:r>
        <w:rPr>
          <w:rFonts w:ascii="Times New Roman" w:hAnsi="Times New Roman" w:cs="Times New Roman"/>
          <w:szCs w:val="24"/>
        </w:rPr>
        <w:instrText xml:space="preserve">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szCs w:val="24"/>
        </w:rPr>
        <w:t>⑶</w: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 xml:space="preserve"> C</w:t>
      </w:r>
      <w:r>
        <w:rPr>
          <w:rFonts w:ascii="Times New Roman" w:hAnsi="Times New Roman" w:cs="Times New Roman"/>
          <w:szCs w:val="24"/>
        </w:rPr>
        <w:t>类语音，发生零漂，方差最大；</w:t>
      </w:r>
    </w:p>
    <w:p w:rsidR="00383E64" w:rsidRDefault="00E97137" w:rsidP="00306F29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Cs w:val="24"/>
        </w:rPr>
        <w:instrText>= 4 \* GB2</w:instrText>
      </w:r>
      <w:r>
        <w:rPr>
          <w:rFonts w:ascii="Times New Roman" w:hAnsi="Times New Roman" w:cs="Times New Roman"/>
          <w:szCs w:val="24"/>
        </w:rPr>
        <w:instrText xml:space="preserve">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szCs w:val="24"/>
        </w:rPr>
        <w:t>⑷</w: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 xml:space="preserve"> D</w:t>
      </w:r>
      <w:r>
        <w:rPr>
          <w:rFonts w:ascii="Times New Roman" w:hAnsi="Times New Roman" w:cs="Times New Roman"/>
          <w:szCs w:val="24"/>
        </w:rPr>
        <w:t>类语音，能量</w:t>
      </w:r>
      <w:r>
        <w:rPr>
          <w:rFonts w:ascii="Times New Roman" w:hAnsi="Times New Roman" w:cs="Times New Roman" w:hint="eastAsia"/>
          <w:szCs w:val="24"/>
        </w:rPr>
        <w:t>不集中，整体偏低，个别采样点值较大，方差较大；</w:t>
      </w:r>
    </w:p>
    <w:p w:rsidR="00383E64" w:rsidRPr="00306F29" w:rsidRDefault="00306F29" w:rsidP="00306F2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 </w:t>
      </w:r>
      <w:r w:rsidR="00E97137" w:rsidRPr="00306F29">
        <w:rPr>
          <w:rFonts w:ascii="Times New Roman" w:hAnsi="Times New Roman" w:cs="Times New Roman"/>
          <w:szCs w:val="24"/>
        </w:rPr>
        <w:t>其中</w:t>
      </w:r>
      <w:r w:rsidR="00E97137" w:rsidRPr="00306F29">
        <w:rPr>
          <w:rFonts w:ascii="Times New Roman" w:hAnsi="Times New Roman" w:cs="Times New Roman"/>
          <w:szCs w:val="24"/>
        </w:rPr>
        <w:t>A</w:t>
      </w:r>
      <w:r w:rsidR="00E97137" w:rsidRPr="00306F29">
        <w:rPr>
          <w:rFonts w:ascii="Times New Roman" w:hAnsi="Times New Roman" w:cs="Times New Roman"/>
          <w:szCs w:val="24"/>
        </w:rPr>
        <w:t>、</w:t>
      </w:r>
      <w:r w:rsidR="00E97137" w:rsidRPr="00306F29">
        <w:rPr>
          <w:rFonts w:ascii="Times New Roman" w:hAnsi="Times New Roman" w:cs="Times New Roman"/>
          <w:szCs w:val="24"/>
        </w:rPr>
        <w:t>B</w:t>
      </w:r>
      <w:r w:rsidR="00E97137" w:rsidRPr="00306F29">
        <w:rPr>
          <w:rFonts w:ascii="Times New Roman" w:hAnsi="Times New Roman" w:cs="Times New Roman"/>
          <w:szCs w:val="24"/>
        </w:rPr>
        <w:t>、</w:t>
      </w:r>
      <w:r w:rsidR="00E97137" w:rsidRPr="00306F29">
        <w:rPr>
          <w:rFonts w:ascii="Times New Roman" w:hAnsi="Times New Roman" w:cs="Times New Roman"/>
          <w:szCs w:val="24"/>
        </w:rPr>
        <w:t>D</w:t>
      </w:r>
      <w:r w:rsidR="00E97137" w:rsidRPr="00306F29">
        <w:rPr>
          <w:rFonts w:ascii="Times New Roman" w:hAnsi="Times New Roman" w:cs="Times New Roman"/>
          <w:szCs w:val="24"/>
        </w:rPr>
        <w:t>类语音都未发生零漂现象。</w:t>
      </w:r>
    </w:p>
    <w:p w:rsidR="001D55B2" w:rsidRPr="00750645" w:rsidRDefault="00F0112D" w:rsidP="00306F29">
      <w:pPr>
        <w:pStyle w:val="1"/>
        <w:spacing w:line="240" w:lineRule="auto"/>
      </w:pPr>
      <w:r>
        <w:t>3</w:t>
      </w:r>
      <w:r w:rsidR="001D55B2" w:rsidRPr="00750645">
        <w:t xml:space="preserve"> </w:t>
      </w:r>
      <w:r w:rsidR="001D55B2" w:rsidRPr="00750645">
        <w:t>算法思想</w:t>
      </w:r>
    </w:p>
    <w:p w:rsidR="00D629E8" w:rsidRDefault="004B25FD" w:rsidP="00D629E8">
      <w:pPr>
        <w:pStyle w:val="2"/>
      </w:pPr>
      <w:r>
        <w:rPr>
          <w:rFonts w:hint="eastAsia"/>
        </w:rPr>
        <w:t>3.1</w:t>
      </w:r>
      <w:r w:rsidR="007F5080">
        <w:rPr>
          <w:rFonts w:hint="eastAsia"/>
        </w:rPr>
        <w:t xml:space="preserve"> </w:t>
      </w:r>
      <w:r w:rsidR="001E176C">
        <w:rPr>
          <w:rFonts w:hint="eastAsia"/>
        </w:rPr>
        <w:t>元音平均能量计算</w:t>
      </w:r>
      <w:r w:rsidR="00D629E8">
        <w:rPr>
          <w:rFonts w:hint="eastAsia"/>
        </w:rPr>
        <w:t xml:space="preserve"> </w:t>
      </w:r>
    </w:p>
    <w:p w:rsidR="00084A11" w:rsidRDefault="007F5080" w:rsidP="00B454F0">
      <w:pPr>
        <w:ind w:firstLine="420"/>
      </w:pPr>
      <w:r w:rsidRPr="00D629E8">
        <w:rPr>
          <w:rFonts w:hint="eastAsia"/>
        </w:rPr>
        <w:t>每个语音</w:t>
      </w:r>
      <w:r w:rsidR="00B454F0">
        <w:rPr>
          <w:rFonts w:hint="eastAsia"/>
        </w:rPr>
        <w:t>都有其对应的切音文件</w:t>
      </w:r>
      <w:r w:rsidR="00B454F0">
        <w:rPr>
          <w:rFonts w:hint="eastAsia"/>
        </w:rPr>
        <w:t>interval</w:t>
      </w:r>
      <w:r w:rsidRPr="00D629E8">
        <w:rPr>
          <w:rFonts w:hint="eastAsia"/>
        </w:rPr>
        <w:t>，</w:t>
      </w:r>
      <w:r w:rsidR="00B454F0">
        <w:rPr>
          <w:rFonts w:hint="eastAsia"/>
        </w:rPr>
        <w:t>我们可以</w:t>
      </w:r>
      <w:r w:rsidRPr="00D629E8">
        <w:rPr>
          <w:rFonts w:hint="eastAsia"/>
        </w:rPr>
        <w:t>通过读取</w:t>
      </w:r>
      <w:r w:rsidRPr="00D629E8">
        <w:rPr>
          <w:rFonts w:hint="eastAsia"/>
        </w:rPr>
        <w:t>interval</w:t>
      </w:r>
      <w:r w:rsidR="00B454F0">
        <w:rPr>
          <w:rFonts w:hint="eastAsia"/>
        </w:rPr>
        <w:t>文件中每个元音的时间段信息，来找到语音中的采样点。</w:t>
      </w:r>
    </w:p>
    <w:p w:rsidR="00B454F0" w:rsidRDefault="00B454F0" w:rsidP="00B454F0">
      <w:pPr>
        <w:ind w:firstLine="420"/>
        <w:jc w:val="center"/>
        <w:rPr>
          <w:rFonts w:asciiTheme="majorHAnsi" w:eastAsiaTheme="majorEastAsia" w:hAnsiTheme="majorHAnsi" w:cstheme="majorBidi"/>
          <w:sz w:val="28"/>
          <w:szCs w:val="32"/>
        </w:rPr>
      </w:pPr>
      <w:r>
        <w:rPr>
          <w:noProof/>
        </w:rPr>
        <w:drawing>
          <wp:inline distT="0" distB="0" distL="0" distR="0" wp14:anchorId="5E2F963D" wp14:editId="62A37DCC">
            <wp:extent cx="2648103" cy="2582266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212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F0" w:rsidRPr="00B454F0" w:rsidRDefault="00B454F0" w:rsidP="00B454F0">
      <w:pPr>
        <w:ind w:firstLine="420"/>
        <w:jc w:val="center"/>
        <w:rPr>
          <w:rFonts w:asciiTheme="majorHAnsi" w:eastAsiaTheme="majorEastAsia" w:hAnsiTheme="majorHAnsi" w:cstheme="majorBidi"/>
          <w:b/>
          <w:sz w:val="21"/>
          <w:szCs w:val="21"/>
        </w:rPr>
      </w:pPr>
      <w:r w:rsidRPr="00B454F0">
        <w:rPr>
          <w:rFonts w:asciiTheme="majorHAnsi" w:eastAsiaTheme="majorEastAsia" w:hAnsiTheme="majorHAnsi" w:cstheme="majorBidi" w:hint="eastAsia"/>
          <w:b/>
          <w:sz w:val="21"/>
          <w:szCs w:val="21"/>
        </w:rPr>
        <w:t>图</w:t>
      </w:r>
      <w:r w:rsidRPr="00B454F0">
        <w:rPr>
          <w:rFonts w:asciiTheme="majorHAnsi" w:eastAsiaTheme="majorEastAsia" w:hAnsiTheme="majorHAnsi" w:cstheme="majorBidi" w:hint="eastAsia"/>
          <w:b/>
          <w:sz w:val="21"/>
          <w:szCs w:val="21"/>
        </w:rPr>
        <w:t xml:space="preserve">3-1 </w:t>
      </w:r>
      <w:r w:rsidRPr="00B454F0">
        <w:rPr>
          <w:rFonts w:asciiTheme="majorHAnsi" w:eastAsiaTheme="majorEastAsia" w:hAnsiTheme="majorHAnsi" w:cstheme="majorBidi" w:hint="eastAsia"/>
          <w:b/>
          <w:sz w:val="21"/>
          <w:szCs w:val="21"/>
        </w:rPr>
        <w:t>切音文件示例</w:t>
      </w:r>
    </w:p>
    <w:p w:rsidR="00B454F0" w:rsidRDefault="00B454F0" w:rsidP="00B454F0">
      <w:pPr>
        <w:ind w:firstLine="420"/>
      </w:pPr>
      <w:r>
        <w:rPr>
          <w:rFonts w:hint="eastAsia"/>
        </w:rPr>
        <w:t>例如：“</w:t>
      </w:r>
      <w:r>
        <w:rPr>
          <w:rFonts w:hint="eastAsia"/>
        </w:rPr>
        <w:t>I0</w:t>
      </w:r>
      <w:r>
        <w:rPr>
          <w:rFonts w:hint="eastAsia"/>
        </w:rPr>
        <w:t>”对应时间段为</w:t>
      </w:r>
      <w:r>
        <w:rPr>
          <w:rFonts w:hint="eastAsia"/>
        </w:rPr>
        <w:t>0.7064~0.74506</w:t>
      </w:r>
      <w:r>
        <w:rPr>
          <w:rFonts w:hint="eastAsia"/>
        </w:rPr>
        <w:t>秒。</w:t>
      </w:r>
    </w:p>
    <w:p w:rsidR="00B454F0" w:rsidRPr="00D629E8" w:rsidRDefault="00B454F0" w:rsidP="00B454F0">
      <w:pPr>
        <w:ind w:firstLine="420"/>
      </w:pPr>
    </w:p>
    <w:p w:rsidR="004B25FD" w:rsidRDefault="00084A11" w:rsidP="007F5080">
      <w:ins w:id="0" w:author="szm" w:date="2016-05-17T11:36:00Z">
        <w:r w:rsidRPr="004B25FD">
          <w:rPr>
            <w:noProof/>
          </w:rPr>
          <w:lastRenderedPageBreak/>
          <mc:AlternateContent>
            <mc:Choice Requires="wpg">
              <w:drawing>
                <wp:inline distT="0" distB="0" distL="0" distR="0" wp14:anchorId="2F84E224" wp14:editId="17E43F12">
                  <wp:extent cx="5266753" cy="1618026"/>
                  <wp:effectExtent l="0" t="0" r="0" b="0"/>
                  <wp:docPr id="21" name="组合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266753" cy="1618026"/>
                            <a:chOff x="0" y="0"/>
                            <a:chExt cx="5599926" cy="1881231"/>
                          </a:xfrm>
                        </wpg:grpSpPr>
                        <wps:wsp>
                          <wps:cNvPr id="22" name="任意多边形 22"/>
                          <wps:cNvSpPr/>
                          <wps:spPr>
                            <a:xfrm>
                              <a:off x="186589" y="0"/>
                              <a:ext cx="3646842" cy="1722548"/>
                            </a:xfrm>
                            <a:custGeom>
                              <a:avLst/>
                              <a:gdLst>
                                <a:gd name="connsiteX0" fmla="*/ 0 w 3646842"/>
                                <a:gd name="connsiteY0" fmla="*/ 1538440 h 1722548"/>
                                <a:gd name="connsiteX1" fmla="*/ 494851 w 3646842"/>
                                <a:gd name="connsiteY1" fmla="*/ 150703 h 1722548"/>
                                <a:gd name="connsiteX2" fmla="*/ 1032734 w 3646842"/>
                                <a:gd name="connsiteY2" fmla="*/ 1527682 h 1722548"/>
                                <a:gd name="connsiteX3" fmla="*/ 1506070 w 3646842"/>
                                <a:gd name="connsiteY3" fmla="*/ 139946 h 1722548"/>
                                <a:gd name="connsiteX4" fmla="*/ 1861073 w 3646842"/>
                                <a:gd name="connsiteY4" fmla="*/ 1301771 h 1722548"/>
                                <a:gd name="connsiteX5" fmla="*/ 2323651 w 3646842"/>
                                <a:gd name="connsiteY5" fmla="*/ 301310 h 1722548"/>
                                <a:gd name="connsiteX6" fmla="*/ 2775473 w 3646842"/>
                                <a:gd name="connsiteY6" fmla="*/ 1721320 h 1722548"/>
                                <a:gd name="connsiteX7" fmla="*/ 3248809 w 3646842"/>
                                <a:gd name="connsiteY7" fmla="*/ 10854 h 1722548"/>
                                <a:gd name="connsiteX8" fmla="*/ 3646842 w 3646842"/>
                                <a:gd name="connsiteY8" fmla="*/ 946769 h 1722548"/>
                                <a:gd name="connsiteX9" fmla="*/ 3646842 w 3646842"/>
                                <a:gd name="connsiteY9" fmla="*/ 946769 h 17225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646842" h="1722548">
                                  <a:moveTo>
                                    <a:pt x="0" y="1538440"/>
                                  </a:moveTo>
                                  <a:cubicBezTo>
                                    <a:pt x="161364" y="845468"/>
                                    <a:pt x="322729" y="152496"/>
                                    <a:pt x="494851" y="150703"/>
                                  </a:cubicBezTo>
                                  <a:cubicBezTo>
                                    <a:pt x="666973" y="148910"/>
                                    <a:pt x="864198" y="1529475"/>
                                    <a:pt x="1032734" y="1527682"/>
                                  </a:cubicBezTo>
                                  <a:cubicBezTo>
                                    <a:pt x="1201270" y="1525889"/>
                                    <a:pt x="1368014" y="177598"/>
                                    <a:pt x="1506070" y="139946"/>
                                  </a:cubicBezTo>
                                  <a:cubicBezTo>
                                    <a:pt x="1644126" y="102294"/>
                                    <a:pt x="1724809" y="1274877"/>
                                    <a:pt x="1861073" y="1301771"/>
                                  </a:cubicBezTo>
                                  <a:cubicBezTo>
                                    <a:pt x="1997337" y="1328665"/>
                                    <a:pt x="2171251" y="231385"/>
                                    <a:pt x="2323651" y="301310"/>
                                  </a:cubicBezTo>
                                  <a:cubicBezTo>
                                    <a:pt x="2476051" y="371235"/>
                                    <a:pt x="2621280" y="1769729"/>
                                    <a:pt x="2775473" y="1721320"/>
                                  </a:cubicBezTo>
                                  <a:cubicBezTo>
                                    <a:pt x="2929666" y="1672911"/>
                                    <a:pt x="3103581" y="139946"/>
                                    <a:pt x="3248809" y="10854"/>
                                  </a:cubicBezTo>
                                  <a:cubicBezTo>
                                    <a:pt x="3394037" y="-118238"/>
                                    <a:pt x="3646842" y="946769"/>
                                    <a:pt x="3646842" y="946769"/>
                                  </a:cubicBezTo>
                                  <a:lnTo>
                                    <a:pt x="3646842" y="946769"/>
                                  </a:lnTo>
                                </a:path>
                              </a:pathLst>
                            </a:custGeom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0" y="861274"/>
                              <a:ext cx="43204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471630" y="518434"/>
                              <a:ext cx="0" cy="12041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831670" y="487761"/>
                              <a:ext cx="0" cy="12041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2703878" y="457088"/>
                              <a:ext cx="0" cy="12041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1407734" y="487761"/>
                              <a:ext cx="0" cy="12041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1911790" y="518434"/>
                              <a:ext cx="0" cy="12041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3207934" y="437172"/>
                              <a:ext cx="0" cy="12041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Box 19"/>
                          <wps:cNvSpPr txBox="1"/>
                          <wps:spPr>
                            <a:xfrm>
                              <a:off x="471595" y="1352823"/>
                              <a:ext cx="39052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84A11" w:rsidRPr="00084A11" w:rsidRDefault="00084A11" w:rsidP="00084A11">
                                <w:pPr>
                                  <w:pStyle w:val="a8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ai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TextBox 21"/>
                          <wps:cNvSpPr txBox="1"/>
                          <wps:spPr>
                            <a:xfrm>
                              <a:off x="1489073" y="1353015"/>
                              <a:ext cx="37655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84A11" w:rsidRPr="00084A11" w:rsidRDefault="00084A11" w:rsidP="00084A11">
                                <w:pPr>
                                  <w:pStyle w:val="a8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ei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TextBox 22"/>
                          <wps:cNvSpPr txBox="1"/>
                          <wps:spPr>
                            <a:xfrm>
                              <a:off x="2703678" y="1393551"/>
                              <a:ext cx="50800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84A11" w:rsidRPr="00084A11" w:rsidRDefault="00084A11" w:rsidP="00084A11">
                                <w:pPr>
                                  <w:pStyle w:val="a8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ong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3" name="TextBox 23"/>
                          <wps:cNvSpPr txBox="1"/>
                          <wps:spPr>
                            <a:xfrm>
                              <a:off x="471595" y="999292"/>
                              <a:ext cx="40576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84A11" w:rsidRPr="00084A11" w:rsidRDefault="001454F4" w:rsidP="00084A11">
                                <w:pPr>
                                  <w:pStyle w:val="a8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4" name="TextBox 25"/>
                          <wps:cNvSpPr txBox="1"/>
                          <wps:spPr>
                            <a:xfrm>
                              <a:off x="1464068" y="1058942"/>
                              <a:ext cx="41148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84A11" w:rsidRPr="00084A11" w:rsidRDefault="001454F4" w:rsidP="00084A11">
                                <w:pPr>
                                  <w:pStyle w:val="a8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5" name="TextBox 26"/>
                          <wps:cNvSpPr txBox="1"/>
                          <wps:spPr>
                            <a:xfrm>
                              <a:off x="2723106" y="999264"/>
                              <a:ext cx="411480" cy="5827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84A11" w:rsidRPr="00084A11" w:rsidRDefault="001454F4" w:rsidP="00084A11">
                                <w:pPr>
                                  <w:pStyle w:val="a8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6" name="直接箭头连接符 36"/>
                          <wps:cNvCnPr/>
                          <wps:spPr>
                            <a:xfrm>
                              <a:off x="3351950" y="1243811"/>
                              <a:ext cx="8640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TextBox 29"/>
                          <wps:cNvSpPr txBox="1"/>
                          <wps:spPr>
                            <a:xfrm>
                              <a:off x="4215541" y="1058939"/>
                              <a:ext cx="1326515" cy="3812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84A11" w:rsidRPr="00084A11" w:rsidRDefault="00084A11" w:rsidP="00084A11">
                                <w:pPr>
                                  <w:pStyle w:val="a8"/>
                                  <w:spacing w:before="0" w:beforeAutospacing="0" w:after="0" w:afterAutospacing="0"/>
                                </w:pPr>
                                <w:r w:rsidRPr="00084A11"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</w:rPr>
                                  <w:t>采样点个数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8" name="直接箭头连接符 38"/>
                          <wps:cNvCnPr/>
                          <wps:spPr>
                            <a:xfrm>
                              <a:off x="3351950" y="1578569"/>
                              <a:ext cx="8640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TextBox 32"/>
                          <wps:cNvSpPr txBox="1"/>
                          <wps:spPr>
                            <a:xfrm>
                              <a:off x="4215541" y="1393549"/>
                              <a:ext cx="1384385" cy="348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84A11" w:rsidRPr="00084A11" w:rsidRDefault="00084A11" w:rsidP="00084A11">
                                <w:pPr>
                                  <w:pStyle w:val="a8"/>
                                  <w:spacing w:before="0" w:beforeAutospacing="0" w:after="0" w:afterAutospacing="0"/>
                                </w:pPr>
                                <w:r w:rsidRPr="00084A11"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</w:rPr>
                                  <w:t>N</w:t>
                                </w:r>
                                <w:proofErr w:type="gramStart"/>
                                <w:r w:rsidRPr="00084A11"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</w:rPr>
                                  <w:t>个</w:t>
                                </w:r>
                                <w:proofErr w:type="gramEnd"/>
                                <w:r w:rsidRPr="00084A11"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</w:rPr>
                                  <w:t>元音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组合 2" o:spid="_x0000_s1030" style="width:414.7pt;height:127.4pt;mso-position-horizontal-relative:char;mso-position-vertical-relative:line" coordsize="55999,18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">
                  <v:shape id="任意多边形 22" o:spid="_x0000_s1031" style="position:absolute;left:1865;width:36469;height:17225;visibility:visible;mso-wrap-style:square;v-text-anchor:middle" coordsize="3646842,1722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w58EA&#10;AADbAAAADwAAAGRycy9kb3ducmV2LnhtbESPT4vCMBTE74LfITxhb5rawyLVKCKIe9uu/86P5rUp&#10;Ni+lydaun94sCB6HmfkNs9oMthE9db52rGA+S0AQF07XXCk4n/bTBQgfkDU2jknBH3nYrMejFWba&#10;3fmH+mOoRISwz1CBCaHNpPSFIYt+5lri6JWusxii7CqpO7xHuG1kmiSf0mLNccFgSztDxe34axX4&#10;3OTWXHf5tiwP38Pi0Dx6f1HqYzJslyACDeEdfrW/tII0hf8v8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a8OfBAAAA2wAAAA8AAAAAAAAAAAAAAAAAmAIAAGRycy9kb3du&#10;cmV2LnhtbFBLBQYAAAAABAAEAPUAAACGAwAAAAA=&#10;" path="m,1538440c161364,845468,322729,152496,494851,150703v172122,-1793,369347,1378772,537883,1376979c1201270,1525889,1368014,177598,1506070,139946v138056,-37652,218739,1134931,355003,1161825c1997337,1328665,2171251,231385,2323651,301310v152400,69925,297629,1468419,451822,1420010c2929666,1672911,3103581,139946,3248809,10854v145228,-129092,398033,935915,398033,935915l3646842,946769e" filled="f" strokecolor="#a5a5a5 [3206]" strokeweight="1.5pt">
                    <v:stroke joinstyle="miter"/>
                    <v:path arrowok="t" o:connecttype="custom" o:connectlocs="0,1538440;494851,150703;1032734,1527682;1506070,139946;1861073,1301771;2323651,301310;2775473,1721320;3248809,10854;3646842,946769;3646842,946769" o:connectangles="0,0,0,0,0,0,0,0,0,0"/>
                  </v:shape>
                  <v:line id="直接连接符 23" o:spid="_x0000_s1032" style="position:absolute;visibility:visible;mso-wrap-style:square" from="0,8612" to="43204,8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zBWcUAAADbAAAADwAAAGRycy9kb3ducmV2LnhtbESPQWvCQBSE7wX/w/KE3upGW1qNriKt&#10;YvGWRARvj+wzG8y+TbNbTf+9Wyj0OMzMN8xi1dtGXKnztWMF41ECgrh0uuZKwaHYPk1B+ICssXFM&#10;Cn7Iw2o5eFhgqt2NM7rmoRIRwj5FBSaENpXSl4Ys+pFriaN3dp3FEGVXSd3hLcJtIydJ8iot1hwX&#10;DLb0bqi85N9WwTlrPvSpCm/FOt8XX5uX7LibGaUeh/16DiJQH/7Df+1PrWDyDL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zBWcUAAADbAAAADwAAAAAAAAAA&#10;AAAAAAChAgAAZHJzL2Rvd25yZXYueG1sUEsFBgAAAAAEAAQA+QAAAJMDAAAAAA==&#10;" strokecolor="#ed7d31 [3205]" strokeweight=".5pt">
                    <v:stroke joinstyle="miter"/>
                  </v:line>
                  <v:line id="直接连接符 24" o:spid="_x0000_s1033" style="position:absolute;visibility:visible;mso-wrap-style:square" from="4716,5184" to="4716,17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  <v:stroke joinstyle="miter"/>
                  </v:line>
                  <v:line id="直接连接符 25" o:spid="_x0000_s1034" style="position:absolute;visibility:visible;mso-wrap-style:square" from="8316,4877" to="8316,16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<v:stroke joinstyle="miter"/>
                  </v:line>
                  <v:line id="直接连接符 26" o:spid="_x0000_s1035" style="position:absolute;visibility:visible;mso-wrap-style:square" from="27038,4570" to="27038,16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  <v:line id="直接连接符 27" o:spid="_x0000_s1036" style="position:absolute;visibility:visible;mso-wrap-style:square" from="14077,4877" to="14077,16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  <v:stroke joinstyle="miter"/>
                  </v:line>
                  <v:line id="直接连接符 28" o:spid="_x0000_s1037" style="position:absolute;visibility:visible;mso-wrap-style:square" from="19117,5184" to="19117,17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  <v:stroke joinstyle="miter"/>
                  </v:line>
                  <v:line id="直接连接符 29" o:spid="_x0000_s1038" style="position:absolute;visibility:visible;mso-wrap-style:square" from="32079,4371" to="32079,1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  <v:stroke joinstyle="miter"/>
                  </v:line>
                  <v:shape id="TextBox 19" o:spid="_x0000_s1039" type="#_x0000_t202" style="position:absolute;left:4715;top:13528;width:3906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084A11" w:rsidRPr="00084A11" w:rsidRDefault="00084A11" w:rsidP="00084A11">
                          <w:pPr>
                            <w:pStyle w:val="a8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</w:rPr>
                                <m:t>ai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21" o:spid="_x0000_s1040" type="#_x0000_t202" style="position:absolute;left:14890;top:13530;width:3766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084A11" w:rsidRPr="00084A11" w:rsidRDefault="00084A11" w:rsidP="00084A11">
                          <w:pPr>
                            <w:pStyle w:val="a8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</w:rPr>
                                <m:t>ei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22" o:spid="_x0000_s1041" type="#_x0000_t202" style="position:absolute;left:27036;top:13935;width:5080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084A11" w:rsidRPr="00084A11" w:rsidRDefault="00084A11" w:rsidP="00084A11">
                          <w:pPr>
                            <w:pStyle w:val="a8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</w:rPr>
                                <m:t>ong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23" o:spid="_x0000_s1042" type="#_x0000_t202" style="position:absolute;left:4715;top:9992;width:4058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:rsidR="00084A11" w:rsidRPr="00084A11" w:rsidRDefault="001454F4" w:rsidP="00084A11">
                          <w:pPr>
                            <w:pStyle w:val="a8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25" o:spid="_x0000_s1043" type="#_x0000_t202" style="position:absolute;left:14640;top:10589;width:4115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:rsidR="00084A11" w:rsidRPr="00084A11" w:rsidRDefault="001454F4" w:rsidP="00084A11">
                          <w:pPr>
                            <w:pStyle w:val="a8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26" o:spid="_x0000_s1044" type="#_x0000_t202" style="position:absolute;left:27231;top:9992;width:4114;height:5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084A11" w:rsidRPr="00084A11" w:rsidRDefault="001454F4" w:rsidP="00084A11">
                          <w:pPr>
                            <w:pStyle w:val="a8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6" o:spid="_x0000_s1045" type="#_x0000_t32" style="position:absolute;left:33519;top:12438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wh28QAAADbAAAADwAAAGRycy9kb3ducmV2LnhtbESPQWvCQBSE74L/YXlCb7qpBZHUVSRQ&#10;KAhFY6TXZ/aZjc2+DdmtRn+9Wyh4HGbmG2ax6m0jLtT52rGC10kCgrh0uuZKQbH/GM9B+ICssXFM&#10;Cm7kYbUcDhaYanflHV3yUIkIYZ+iAhNCm0rpS0MW/cS1xNE7uc5iiLKrpO7wGuG2kdMkmUmLNccF&#10;gy1lhsqf/Ncq2GTFvTDF9pAn5+M5u91p+73+Uupl1K/fQQTqwzP83/7UCt5m8Pcl/gC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LCHbxAAAANsAAAAPAAAAAAAAAAAA&#10;AAAAAKECAABkcnMvZG93bnJldi54bWxQSwUGAAAAAAQABAD5AAAAkgMAAAAA&#10;" strokecolor="#5b9bd5 [3204]" strokeweight=".5pt">
                    <v:stroke endarrow="open" joinstyle="miter"/>
                  </v:shape>
                  <v:shape id="TextBox 29" o:spid="_x0000_s1046" type="#_x0000_t202" style="position:absolute;left:42155;top:10589;width:13265;height:3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<v:textbox>
                      <w:txbxContent>
                        <w:p w:rsidR="00084A11" w:rsidRPr="00084A11" w:rsidRDefault="00084A11" w:rsidP="00084A11">
                          <w:pPr>
                            <w:pStyle w:val="a8"/>
                            <w:spacing w:before="0" w:beforeAutospacing="0" w:after="0" w:afterAutospacing="0"/>
                          </w:pPr>
                          <w:r w:rsidRPr="00084A11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</w:rPr>
                            <w:t>采样点个数</w:t>
                          </w:r>
                        </w:p>
                      </w:txbxContent>
                    </v:textbox>
                  </v:shape>
                  <v:shape id="直接箭头连接符 38" o:spid="_x0000_s1047" type="#_x0000_t32" style="position:absolute;left:33519;top:15785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8QMsIAAADbAAAADwAAAGRycy9kb3ducmV2LnhtbERPXWvCMBR9H+w/hDvwbaZzIKMaixQG&#10;wmBo17HXa3NtWpub0mRa/fXmQfDxcL6X2Wg7caLBN44VvE0TEMSV0w3XCsqfz9cPED4ga+wck4IL&#10;echWz09LTLU7845ORahFDGGfogITQp9K6StDFv3U9cSRO7jBYohwqKUe8BzDbSdnSTKXFhuODQZ7&#10;yg1Vx+LfKvjKy2tpyu1vkbT7Nr9cafu3/lZq8jKuFyACjeEhvrs3WsF7HBu/xB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8QMsIAAADbAAAADwAAAAAAAAAAAAAA&#10;AAChAgAAZHJzL2Rvd25yZXYueG1sUEsFBgAAAAAEAAQA+QAAAJADAAAAAA==&#10;" strokecolor="#5b9bd5 [3204]" strokeweight=".5pt">
                    <v:stroke endarrow="open" joinstyle="miter"/>
                  </v:shape>
                  <v:shape id="TextBox 32" o:spid="_x0000_s1048" type="#_x0000_t202" style="position:absolute;left:42155;top:13935;width:13844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084A11" w:rsidRPr="00084A11" w:rsidRDefault="00084A11" w:rsidP="00084A11">
                          <w:pPr>
                            <w:pStyle w:val="a8"/>
                            <w:spacing w:before="0" w:beforeAutospacing="0" w:after="0" w:afterAutospacing="0"/>
                          </w:pPr>
                          <w:r w:rsidRPr="00084A11"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</w:rPr>
                            <w:t>N</w:t>
                          </w:r>
                          <w:proofErr w:type="gramStart"/>
                          <w:r w:rsidRPr="00084A11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</w:rPr>
                            <w:t>个</w:t>
                          </w:r>
                          <w:proofErr w:type="gramEnd"/>
                          <w:r w:rsidRPr="00084A11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</w:rPr>
                            <w:t>元音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ins>
    </w:p>
    <w:p w:rsidR="0027717E" w:rsidRDefault="00B454F0" w:rsidP="0027717E">
      <w:pPr>
        <w:jc w:val="center"/>
        <w:rPr>
          <w:b/>
          <w:sz w:val="21"/>
          <w:szCs w:val="21"/>
        </w:rPr>
      </w:pPr>
      <w:r w:rsidRPr="00B454F0">
        <w:rPr>
          <w:rFonts w:hint="eastAsia"/>
          <w:b/>
          <w:sz w:val="21"/>
          <w:szCs w:val="21"/>
        </w:rPr>
        <w:t>图</w:t>
      </w:r>
      <w:r w:rsidRPr="00B454F0">
        <w:rPr>
          <w:rFonts w:hint="eastAsia"/>
          <w:b/>
          <w:sz w:val="21"/>
          <w:szCs w:val="21"/>
        </w:rPr>
        <w:t>3-2</w:t>
      </w:r>
      <w:r w:rsidRPr="00B454F0">
        <w:rPr>
          <w:rFonts w:hint="eastAsia"/>
          <w:b/>
          <w:sz w:val="21"/>
          <w:szCs w:val="21"/>
        </w:rPr>
        <w:t>元音对应采样点</w:t>
      </w:r>
    </w:p>
    <w:p w:rsidR="00B95389" w:rsidRPr="00B454F0" w:rsidRDefault="0027717E" w:rsidP="00EA50C0">
      <w:pPr>
        <w:ind w:firstLine="360"/>
      </w:pPr>
      <w:r>
        <w:rPr>
          <w:rFonts w:hint="eastAsia"/>
        </w:rPr>
        <w:t>如图</w:t>
      </w:r>
      <w:r>
        <w:rPr>
          <w:rFonts w:hint="eastAsia"/>
        </w:rPr>
        <w:t>3-2</w:t>
      </w:r>
      <w:r>
        <w:rPr>
          <w:rFonts w:hint="eastAsia"/>
        </w:rPr>
        <w:t>所示，语音中包含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元音，我们记</w:t>
      </w:r>
      <w:r w:rsidR="001A4D7C" w:rsidRPr="00B454F0">
        <w:rPr>
          <w:rFonts w:hint="eastAsia"/>
        </w:rPr>
        <w:t>第</w:t>
      </w:r>
      <w:proofErr w:type="spellStart"/>
      <w:r w:rsidR="001A4D7C" w:rsidRPr="00B454F0">
        <w:t>i</w:t>
      </w:r>
      <w:proofErr w:type="spellEnd"/>
      <w:proofErr w:type="gramStart"/>
      <w:r w:rsidR="001A4D7C" w:rsidRPr="00B454F0">
        <w:rPr>
          <w:rFonts w:hint="eastAsia"/>
        </w:rPr>
        <w:t>个</w:t>
      </w:r>
      <w:proofErr w:type="gramEnd"/>
      <w:r w:rsidR="001A4D7C" w:rsidRPr="00B454F0">
        <w:rPr>
          <w:rFonts w:hint="eastAsia"/>
        </w:rPr>
        <w:t>元音中包含的采样点数为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50C0">
        <w:rPr>
          <w:rFonts w:hint="eastAsia"/>
          <w:iCs/>
        </w:rPr>
        <w:t>，</w:t>
      </w:r>
      <w:r w:rsidR="001A4D7C" w:rsidRPr="00B454F0">
        <w:rPr>
          <w:rFonts w:hint="eastAsia"/>
        </w:rPr>
        <w:t>第</w:t>
      </w:r>
      <w:proofErr w:type="spellStart"/>
      <w:r w:rsidR="001A4D7C" w:rsidRPr="00B454F0">
        <w:t>i</w:t>
      </w:r>
      <w:proofErr w:type="spellEnd"/>
      <w:proofErr w:type="gramStart"/>
      <w:r w:rsidR="001A4D7C" w:rsidRPr="00B454F0">
        <w:rPr>
          <w:rFonts w:hint="eastAsia"/>
        </w:rPr>
        <w:t>个</w:t>
      </w:r>
      <w:proofErr w:type="gramEnd"/>
      <w:r w:rsidR="001A4D7C" w:rsidRPr="00B454F0">
        <w:rPr>
          <w:rFonts w:hint="eastAsia"/>
        </w:rPr>
        <w:t>元音段中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 w:rsidR="001A4D7C" w:rsidRPr="00B454F0">
        <w:rPr>
          <w:rFonts w:hint="eastAsia"/>
        </w:rPr>
        <w:t>个</w:t>
      </w:r>
      <w:proofErr w:type="gramEnd"/>
      <w:r w:rsidR="001A4D7C" w:rsidRPr="00B454F0">
        <w:rPr>
          <w:rFonts w:hint="eastAsia"/>
        </w:rPr>
        <w:t>采样点的值分别为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A4D7C" w:rsidRPr="00B454F0">
        <w:t xml:space="preserve"> </w:t>
      </w:r>
      <w:r w:rsidR="001A4D7C" w:rsidRPr="00B454F0">
        <w:rPr>
          <w:rFonts w:hint="eastAsia"/>
        </w:rPr>
        <w:t>，其中</w:t>
      </w:r>
      <w:r w:rsidR="001A4D7C" w:rsidRPr="00B454F0">
        <w:t xml:space="preserve">j=1~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50C0">
        <w:rPr>
          <w:rFonts w:hint="eastAsia"/>
          <w:iCs/>
        </w:rPr>
        <w:t>；</w:t>
      </w:r>
      <w:r w:rsidR="00EA50C0">
        <w:rPr>
          <w:rFonts w:hint="eastAsia"/>
        </w:rPr>
        <w:t>那么我们可以得到</w:t>
      </w:r>
      <w:r w:rsidR="001A4D7C" w:rsidRPr="00B454F0">
        <w:rPr>
          <w:rFonts w:hint="eastAsia"/>
        </w:rPr>
        <w:t>此语音的平均能量</w:t>
      </w:r>
      <w:r w:rsidR="001A4D7C" w:rsidRPr="00B454F0">
        <w:t>:</w:t>
      </w:r>
    </w:p>
    <w:p w:rsidR="00B454F0" w:rsidRDefault="00B454F0" w:rsidP="00B454F0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7F5080" w:rsidRPr="00EA50C0" w:rsidRDefault="00EA50C0" w:rsidP="00EA50C0">
      <w:pPr>
        <w:pStyle w:val="2"/>
      </w:pPr>
      <w:r>
        <w:rPr>
          <w:rFonts w:hint="eastAsia"/>
        </w:rPr>
        <w:t xml:space="preserve">3.2 </w:t>
      </w:r>
      <w:r w:rsidR="007F5080" w:rsidRPr="007F5080">
        <w:rPr>
          <w:rFonts w:hint="eastAsia"/>
        </w:rPr>
        <w:t>幅度调整：</w:t>
      </w:r>
    </w:p>
    <w:p w:rsidR="00F260DB" w:rsidRDefault="007F5080" w:rsidP="007F5080">
      <w:r>
        <w:rPr>
          <w:rFonts w:hint="eastAsia"/>
          <w:b/>
        </w:rPr>
        <w:tab/>
      </w:r>
      <w:r w:rsidRPr="007F5080">
        <w:rPr>
          <w:rFonts w:hint="eastAsia"/>
        </w:rPr>
        <w:t>首先</w:t>
      </w:r>
      <w:r>
        <w:rPr>
          <w:rFonts w:hint="eastAsia"/>
        </w:rPr>
        <w:t>，</w:t>
      </w:r>
      <w:r w:rsidR="00A66897">
        <w:rPr>
          <w:rFonts w:hint="eastAsia"/>
        </w:rPr>
        <w:t>我们选取</w:t>
      </w:r>
      <w:r w:rsidR="00A66897">
        <w:rPr>
          <w:rFonts w:hint="eastAsia"/>
        </w:rPr>
        <w:t>20</w:t>
      </w:r>
      <w:r w:rsidR="00A66897">
        <w:rPr>
          <w:rFonts w:hint="eastAsia"/>
        </w:rPr>
        <w:t>句左右的模板语音（能量分布比较均匀的标准语音）</w:t>
      </w:r>
      <w:r w:rsidR="00F260DB">
        <w:rPr>
          <w:rFonts w:hint="eastAsia"/>
        </w:rPr>
        <w:t>，</w:t>
      </w:r>
      <w:r>
        <w:rPr>
          <w:rFonts w:hint="eastAsia"/>
        </w:rPr>
        <w:t>根据</w:t>
      </w:r>
      <w:r w:rsidR="00F260DB">
        <w:rPr>
          <w:rFonts w:hint="eastAsia"/>
        </w:rPr>
        <w:t>3.1</w:t>
      </w:r>
      <w:r w:rsidR="00F260DB">
        <w:rPr>
          <w:rFonts w:hint="eastAsia"/>
        </w:rPr>
        <w:t>节</w:t>
      </w:r>
      <w:r>
        <w:rPr>
          <w:rFonts w:hint="eastAsia"/>
        </w:rPr>
        <w:t>中平均能量计算方法，来计算所有模板句子的平均能量值</w:t>
      </w:r>
      <w:r w:rsidR="00F260DB">
        <w:rPr>
          <w:rFonts w:hint="eastAsia"/>
        </w:rPr>
        <w:t>M</w:t>
      </w:r>
      <w:r>
        <w:rPr>
          <w:rFonts w:hint="eastAsia"/>
        </w:rPr>
        <w:t>，</w:t>
      </w:r>
      <w:r w:rsidR="00F260DB">
        <w:rPr>
          <w:rFonts w:hint="eastAsia"/>
        </w:rPr>
        <w:t>此值作为衡量其他所有语音的标准能量值。</w:t>
      </w:r>
    </w:p>
    <w:p w:rsidR="00F260DB" w:rsidRDefault="007F5080" w:rsidP="00F260DB">
      <w:pPr>
        <w:ind w:firstLine="420"/>
      </w:pPr>
      <w:r>
        <w:rPr>
          <w:rFonts w:hint="eastAsia"/>
        </w:rPr>
        <w:t>对于要调整的语音，</w:t>
      </w:r>
      <w:r w:rsidR="00F260DB">
        <w:rPr>
          <w:rFonts w:hint="eastAsia"/>
        </w:rPr>
        <w:t>我们首先计算它调整之前的平均能量值</w:t>
      </w:r>
      <w:r w:rsidR="00F260DB">
        <w:rPr>
          <w:rFonts w:hint="eastAsia"/>
        </w:rPr>
        <w:t>W</w:t>
      </w:r>
      <w:r w:rsidR="00F260DB">
        <w:rPr>
          <w:rFonts w:hint="eastAsia"/>
        </w:rPr>
        <w:t>：</w:t>
      </w:r>
    </w:p>
    <w:p w:rsidR="00F260DB" w:rsidRDefault="00F260DB" w:rsidP="00F260DB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F260DB" w:rsidRDefault="00F260DB" w:rsidP="00F260DB">
      <w:pPr>
        <w:ind w:firstLine="420"/>
      </w:pPr>
      <w:r>
        <w:rPr>
          <w:rFonts w:hint="eastAsia"/>
        </w:rPr>
        <w:t>然后我们可以得到它的调整因子：</w:t>
      </w:r>
      <m:oMath>
        <m:r>
          <w:rPr>
            <w:rFonts w:ascii="Cambria Math" w:hAnsi="Cambria Math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e>
        </m:rad>
      </m:oMath>
    </w:p>
    <w:p w:rsidR="00B95389" w:rsidRPr="00F260DB" w:rsidRDefault="001A4D7C" w:rsidP="00F260DB">
      <w:pPr>
        <w:ind w:firstLine="420"/>
      </w:pPr>
      <w:r w:rsidRPr="00F260DB">
        <w:rPr>
          <w:rFonts w:hint="eastAsia"/>
        </w:rPr>
        <w:t>待调整语音的每个采样点值为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60DB">
        <w:rPr>
          <w:rFonts w:hint="eastAsia"/>
        </w:rPr>
        <w:t>，我们将这个语音的每个采样点</w:t>
      </w:r>
      <w:r w:rsidRPr="00F260DB">
        <w:rPr>
          <w:rFonts w:hint="eastAsia"/>
        </w:rPr>
        <w:t>调整为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β*V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F260DB">
        <w:rPr>
          <w:rFonts w:hint="eastAsia"/>
        </w:rPr>
        <w:t>，这样调整之后，此语音的平均能量值为</w:t>
      </w:r>
      <w:r w:rsidRPr="00F260DB">
        <w:t>:</w:t>
      </w:r>
    </w:p>
    <w:p w:rsidR="00F260DB" w:rsidRPr="00F260DB" w:rsidRDefault="001454F4" w:rsidP="00F260DB">
      <w:pPr>
        <w:ind w:firstLine="420"/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(β*V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=M</m:t>
          </m:r>
        </m:oMath>
      </m:oMathPara>
    </w:p>
    <w:p w:rsidR="00F260DB" w:rsidRPr="00F260DB" w:rsidRDefault="00F260DB" w:rsidP="00F260DB">
      <w:pPr>
        <w:ind w:firstLine="420"/>
      </w:pPr>
      <w:r w:rsidRPr="00F260DB">
        <w:rPr>
          <w:rFonts w:hint="eastAsia"/>
        </w:rPr>
        <w:t>也就是说：调整之后的语音平均能量值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260DB">
        <w:rPr>
          <w:rFonts w:hint="eastAsia"/>
        </w:rPr>
        <w:t>与标准模板语音的平均能量值相等。</w:t>
      </w:r>
    </w:p>
    <w:p w:rsidR="001D55B2" w:rsidRPr="00626827" w:rsidRDefault="001D55B2" w:rsidP="0021304D">
      <w:pPr>
        <w:pStyle w:val="1"/>
        <w:numPr>
          <w:ilvl w:val="0"/>
          <w:numId w:val="5"/>
        </w:numPr>
        <w:rPr>
          <w:rFonts w:ascii="Times New Roman" w:hAnsi="Times New Roman" w:cs="Times New Roman"/>
        </w:rPr>
      </w:pPr>
      <w:r w:rsidRPr="00626827">
        <w:rPr>
          <w:rFonts w:ascii="Times New Roman" w:hAnsi="Times New Roman" w:cs="Times New Roman"/>
        </w:rPr>
        <w:lastRenderedPageBreak/>
        <w:t>实验结果</w:t>
      </w:r>
    </w:p>
    <w:p w:rsidR="00000000" w:rsidRPr="0021304D" w:rsidRDefault="0021304D" w:rsidP="0021304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我们算法能够保证调整后</w:t>
      </w:r>
      <w:r w:rsidR="001454F4" w:rsidRPr="0021304D">
        <w:rPr>
          <w:rFonts w:ascii="Times New Roman" w:hAnsi="Times New Roman" w:cs="Times New Roman" w:hint="eastAsia"/>
        </w:rPr>
        <w:t>所有语音的元音平均能量值与标准模板句相等</w:t>
      </w:r>
      <w:r>
        <w:rPr>
          <w:rFonts w:ascii="Times New Roman" w:hAnsi="Times New Roman" w:cs="Times New Roman" w:hint="eastAsia"/>
        </w:rPr>
        <w:t>，也就是最终语音库所有语音的平均能量值都保持在同一个水平，语音听起来不会出现声音一会儿大、一会儿小的情况。</w:t>
      </w:r>
    </w:p>
    <w:p w:rsidR="00000000" w:rsidRDefault="0021304D" w:rsidP="0021304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同时，我们考虑到有些语音调整之后可能出现部分截幅，所以算法设计时</w:t>
      </w:r>
      <w:r w:rsidR="001454F4" w:rsidRPr="0021304D">
        <w:rPr>
          <w:rFonts w:ascii="Times New Roman" w:hAnsi="Times New Roman" w:cs="Times New Roman" w:hint="eastAsia"/>
        </w:rPr>
        <w:t>保证不</w:t>
      </w:r>
      <w:proofErr w:type="gramStart"/>
      <w:r w:rsidR="001454F4" w:rsidRPr="0021304D">
        <w:rPr>
          <w:rFonts w:ascii="Times New Roman" w:hAnsi="Times New Roman" w:cs="Times New Roman" w:hint="eastAsia"/>
        </w:rPr>
        <w:t>出现截幅的</w:t>
      </w:r>
      <w:proofErr w:type="gramEnd"/>
      <w:r w:rsidR="001454F4" w:rsidRPr="0021304D">
        <w:rPr>
          <w:rFonts w:ascii="Times New Roman" w:hAnsi="Times New Roman" w:cs="Times New Roman" w:hint="eastAsia"/>
        </w:rPr>
        <w:t>情况下，使得能量值尽量接近</w:t>
      </w:r>
      <w:r>
        <w:rPr>
          <w:rFonts w:ascii="Times New Roman" w:hAnsi="Times New Roman" w:cs="Times New Roman" w:hint="eastAsia"/>
        </w:rPr>
        <w:t>。</w:t>
      </w:r>
    </w:p>
    <w:p w:rsidR="0021304D" w:rsidRPr="0021304D" w:rsidRDefault="0021304D" w:rsidP="0021304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5486400" cy="3240405"/>
                <wp:effectExtent l="0" t="0" r="0" b="0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40405"/>
                          <a:chOff x="0" y="0"/>
                          <a:chExt cx="5486400" cy="3240634"/>
                        </a:xfrm>
                      </wpg:grpSpPr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536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02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7943"/>
                            <a:ext cx="5486400" cy="1872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14" o:spid="_x0000_s1026" style="width:6in;height:255.15pt;mso-position-horizontal-relative:char;mso-position-vertical-relative:line" coordsize="54864,32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4864;height:15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Oi7rJAAAA3QAAAA8AAABkcnMvZG93bnJldi54bWxEj81Lw0AQxe9C/4dlCl7EbqwgJXZTjFAU&#10;D0I/8OM2yY5J2uxsml2b+N87B8HbDO/Ne79ZrkbXqjP1ofFs4GaWgCIuvW24MrDfra8XoEJEtth6&#10;JgM/FGCVTS6WmFo/8IbO21gpCeGQooE6xi7VOpQ1OQwz3xGL9uV7h1HWvtK2x0HCXavnSXKnHTYs&#10;DTV29FhTedx+OwPFx2k33BbV5nD1NuT5Z/70/vrCxlxOx4d7UJHG+G/+u362gp/MBVe+kRF09gs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q06LuskAAADdAAAADwAAAAAAAAAA&#10;AAAAAACfAgAAZHJzL2Rvd25yZXYueG1sUEsFBgAAAAAEAAQA9wAAAJUDAAAAAA==&#10;">
                  <v:imagedata r:id="rId14" o:title=""/>
                  <v:path arrowok="t"/>
                </v:shape>
                <v:shape id="Picture 5" o:spid="_x0000_s1028" type="#_x0000_t75" style="position:absolute;top:13679;width:54864;height:18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8IBnDAAAA3QAAAA8AAABkcnMvZG93bnJldi54bWxET01rwkAQvRf8D8sIvRTdNIdQo5sgQlFq&#10;L1UPHofsmA1mZ2N2jem/7xYKvc3jfc6qHG0rBup941jB6zwBQVw53XCt4HR8n72B8AFZY+uYFHyT&#10;h7KYPK0w1+7BXzQcQi1iCPscFZgQulxKXxmy6OeuI47cxfUWQ4R9LXWPjxhuW5kmSSYtNhwbDHa0&#10;MVRdD3erIHy0t3OWGrn/NC9bHI7n/S5zSj1Px/USRKAx/Iv/3Dsd5yfpAn6/iSfI4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vwgGcMAAADdAAAADwAAAAAAAAAAAAAAAACf&#10;AgAAZHJzL2Rvd25yZXYueG1sUEsFBgAAAAAEAAQA9wAAAI8DAAAAAA=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100FFC" w:rsidRPr="0021304D" w:rsidRDefault="00100FFC" w:rsidP="009D67A9">
      <w:pPr>
        <w:rPr>
          <w:rFonts w:ascii="Times New Roman" w:hAnsi="Times New Roman" w:cs="Times New Roman"/>
          <w:szCs w:val="24"/>
        </w:rPr>
      </w:pPr>
    </w:p>
    <w:p w:rsidR="00100FFC" w:rsidRDefault="00626827" w:rsidP="00616C13">
      <w:pPr>
        <w:pStyle w:val="1"/>
      </w:pPr>
      <w:r>
        <w:t>5</w:t>
      </w:r>
      <w:r w:rsidR="001D55B2" w:rsidRPr="00750645">
        <w:t xml:space="preserve"> </w:t>
      </w:r>
      <w:r>
        <w:t>代码说明</w:t>
      </w:r>
    </w:p>
    <w:p w:rsidR="00616C13" w:rsidRPr="00616C13" w:rsidRDefault="00616C13" w:rsidP="00616C13">
      <w:pPr>
        <w:pStyle w:val="2"/>
        <w:rPr>
          <w:rFonts w:ascii="Times New Roman" w:hAnsi="Times New Roman" w:cs="Times New Roman"/>
        </w:rPr>
      </w:pPr>
      <w:r w:rsidRPr="00616C13">
        <w:rPr>
          <w:rFonts w:ascii="Times New Roman" w:hAnsi="Times New Roman" w:cs="Times New Roman"/>
        </w:rPr>
        <w:t xml:space="preserve">5.1 </w:t>
      </w:r>
      <w:r w:rsidRPr="00616C13">
        <w:rPr>
          <w:rFonts w:ascii="Times New Roman" w:hAnsi="Times New Roman" w:cs="Times New Roman"/>
        </w:rPr>
        <w:t>软件开发环境</w:t>
      </w:r>
    </w:p>
    <w:p w:rsidR="00616C13" w:rsidRDefault="00616C13" w:rsidP="00616C13">
      <w:pPr>
        <w:rPr>
          <w:rFonts w:ascii="Times New Roman" w:hAnsi="Times New Roman" w:cs="Times New Roman"/>
          <w:szCs w:val="24"/>
        </w:rPr>
      </w:pPr>
      <w:r>
        <w:rPr>
          <w:rFonts w:hint="eastAsia"/>
        </w:rPr>
        <w:t xml:space="preserve">   </w:t>
      </w:r>
      <w:r w:rsidRPr="00616C13">
        <w:rPr>
          <w:rFonts w:ascii="Times New Roman" w:hAnsi="Times New Roman" w:cs="Times New Roman" w:hint="eastAsia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>开发环境：</w:t>
      </w:r>
      <w:r>
        <w:rPr>
          <w:rFonts w:ascii="Times New Roman" w:hAnsi="Times New Roman" w:cs="Times New Roman" w:hint="eastAsia"/>
          <w:szCs w:val="24"/>
        </w:rPr>
        <w:t>Window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平台下的</w:t>
      </w:r>
      <w:r w:rsidRPr="00616C13">
        <w:rPr>
          <w:rFonts w:ascii="Times New Roman" w:hAnsi="Times New Roman" w:cs="Times New Roman"/>
          <w:szCs w:val="24"/>
        </w:rPr>
        <w:t>VS2010</w:t>
      </w:r>
      <w:r>
        <w:rPr>
          <w:rFonts w:ascii="Times New Roman" w:hAnsi="Times New Roman" w:cs="Times New Roman"/>
          <w:szCs w:val="24"/>
        </w:rPr>
        <w:t>，编程语言为</w:t>
      </w:r>
      <w:r>
        <w:rPr>
          <w:rFonts w:ascii="Times New Roman" w:hAnsi="Times New Roman" w:cs="Times New Roman" w:hint="eastAsia"/>
          <w:szCs w:val="24"/>
        </w:rPr>
        <w:t>C#</w:t>
      </w:r>
      <w:r w:rsidRPr="00616C13">
        <w:rPr>
          <w:rFonts w:ascii="Times New Roman" w:hAnsi="Times New Roman" w:cs="Times New Roman" w:hint="eastAsia"/>
          <w:szCs w:val="24"/>
        </w:rPr>
        <w:t xml:space="preserve"> </w:t>
      </w:r>
    </w:p>
    <w:p w:rsidR="00616C13" w:rsidRPr="00616C13" w:rsidRDefault="00616C13" w:rsidP="00616C13">
      <w:pPr>
        <w:pStyle w:val="2"/>
        <w:rPr>
          <w:rFonts w:ascii="Times New Roman" w:hAnsi="Times New Roman" w:cs="Times New Roman"/>
        </w:rPr>
      </w:pPr>
      <w:r w:rsidRPr="00616C13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2</w:t>
      </w:r>
      <w:r w:rsidRPr="00616C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GUI</w:t>
      </w:r>
      <w:r>
        <w:rPr>
          <w:rFonts w:ascii="Times New Roman" w:hAnsi="Times New Roman" w:cs="Times New Roman"/>
        </w:rPr>
        <w:t>与使用说明</w:t>
      </w:r>
    </w:p>
    <w:p w:rsidR="00616C13" w:rsidRDefault="00616C13" w:rsidP="003F745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   </w:t>
      </w:r>
      <w:r>
        <w:rPr>
          <w:rFonts w:ascii="Times New Roman" w:hAnsi="Times New Roman" w:cs="Times New Roman"/>
          <w:szCs w:val="24"/>
        </w:rPr>
        <w:t>开发的语音能量调节工具</w:t>
      </w:r>
      <w:r>
        <w:rPr>
          <w:rFonts w:ascii="Times New Roman" w:hAnsi="Times New Roman" w:cs="Times New Roman" w:hint="eastAsia"/>
          <w:szCs w:val="24"/>
        </w:rPr>
        <w:t>GUI</w:t>
      </w:r>
      <w:r>
        <w:rPr>
          <w:rFonts w:ascii="Times New Roman" w:hAnsi="Times New Roman" w:cs="Times New Roman" w:hint="eastAsia"/>
          <w:szCs w:val="24"/>
        </w:rPr>
        <w:t>图如下图所示：</w:t>
      </w:r>
    </w:p>
    <w:p w:rsidR="003F7458" w:rsidRPr="00616C13" w:rsidRDefault="002E2F68" w:rsidP="00CF069A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88F6DD3" wp14:editId="7BE6343F">
            <wp:extent cx="5095875" cy="421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9A" w:rsidRPr="00750645" w:rsidRDefault="00CF069A" w:rsidP="00CF069A">
      <w:pPr>
        <w:jc w:val="center"/>
        <w:rPr>
          <w:rFonts w:ascii="Times New Roman" w:hAnsi="Times New Roman" w:cs="Times New Roman"/>
          <w:sz w:val="18"/>
          <w:szCs w:val="18"/>
        </w:rPr>
      </w:pPr>
      <w:r w:rsidRPr="00750645"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75064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语音能量调节工具界面图</w:t>
      </w:r>
    </w:p>
    <w:p w:rsidR="00616C13" w:rsidRDefault="00CF069A" w:rsidP="00616C1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GUI</w:t>
      </w:r>
      <w:r>
        <w:rPr>
          <w:rFonts w:ascii="Times New Roman" w:hAnsi="Times New Roman" w:cs="Times New Roman" w:hint="eastAsia"/>
          <w:szCs w:val="24"/>
        </w:rPr>
        <w:t>说明：</w:t>
      </w:r>
    </w:p>
    <w:p w:rsidR="00CF069A" w:rsidRDefault="00CF069A" w:rsidP="00CF069A">
      <w:pPr>
        <w:ind w:firstLine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模板数据</w:t>
      </w:r>
      <w:r>
        <w:rPr>
          <w:rFonts w:ascii="Times New Roman" w:hAnsi="Times New Roman" w:cs="Times New Roman" w:hint="eastAsia"/>
          <w:szCs w:val="24"/>
        </w:rPr>
        <w:t>button</w:t>
      </w:r>
      <w:r>
        <w:rPr>
          <w:rFonts w:ascii="Times New Roman" w:hAnsi="Times New Roman" w:cs="Times New Roman"/>
          <w:szCs w:val="24"/>
        </w:rPr>
        <w:t xml:space="preserve">   ---&gt;</w:t>
      </w:r>
      <w:r>
        <w:rPr>
          <w:rFonts w:ascii="Times New Roman" w:hAnsi="Times New Roman" w:cs="Times New Roman"/>
          <w:szCs w:val="24"/>
        </w:rPr>
        <w:t>选择模板库文件</w:t>
      </w:r>
      <w:r w:rsidR="00ED4908">
        <w:rPr>
          <w:rFonts w:ascii="Times New Roman" w:hAnsi="Times New Roman" w:cs="Times New Roman" w:hint="eastAsia"/>
          <w:szCs w:val="24"/>
        </w:rPr>
        <w:t>（</w:t>
      </w:r>
      <w:r w:rsidR="00ED4908">
        <w:rPr>
          <w:rFonts w:ascii="Times New Roman" w:hAnsi="Times New Roman" w:cs="Times New Roman" w:hint="eastAsia"/>
          <w:szCs w:val="24"/>
        </w:rPr>
        <w:t>wav</w:t>
      </w:r>
      <w:r w:rsidR="00ED4908">
        <w:rPr>
          <w:rFonts w:ascii="Times New Roman" w:hAnsi="Times New Roman" w:cs="Times New Roman" w:hint="eastAsia"/>
          <w:szCs w:val="24"/>
        </w:rPr>
        <w:t>）</w:t>
      </w:r>
    </w:p>
    <w:p w:rsidR="0014333C" w:rsidRDefault="0014333C" w:rsidP="00CF069A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 w:hint="eastAsia"/>
          <w:szCs w:val="24"/>
        </w:rPr>
        <w:t>nterval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  <w:t xml:space="preserve">---&gt; </w:t>
      </w:r>
      <w:r>
        <w:rPr>
          <w:rFonts w:ascii="Times New Roman" w:hAnsi="Times New Roman" w:cs="Times New Roman" w:hint="eastAsia"/>
          <w:szCs w:val="24"/>
        </w:rPr>
        <w:t>模板数据对应的</w:t>
      </w:r>
      <w:r>
        <w:rPr>
          <w:rFonts w:ascii="Times New Roman" w:hAnsi="Times New Roman" w:cs="Times New Roman" w:hint="eastAsia"/>
          <w:szCs w:val="24"/>
        </w:rPr>
        <w:t>interval</w:t>
      </w:r>
      <w:r>
        <w:rPr>
          <w:rFonts w:ascii="Times New Roman" w:hAnsi="Times New Roman" w:cs="Times New Roman" w:hint="eastAsia"/>
          <w:szCs w:val="24"/>
        </w:rPr>
        <w:t>文件所在的目录</w:t>
      </w:r>
    </w:p>
    <w:p w:rsidR="00CF069A" w:rsidRDefault="00CF069A" w:rsidP="00CF069A">
      <w:pPr>
        <w:ind w:firstLine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待处理数据</w:t>
      </w:r>
      <w:r>
        <w:rPr>
          <w:rFonts w:ascii="Times New Roman" w:hAnsi="Times New Roman" w:cs="Times New Roman" w:hint="eastAsia"/>
          <w:szCs w:val="24"/>
        </w:rPr>
        <w:t>button</w:t>
      </w:r>
      <w:r>
        <w:rPr>
          <w:rFonts w:ascii="Times New Roman" w:hAnsi="Times New Roman" w:cs="Times New Roman"/>
          <w:szCs w:val="24"/>
        </w:rPr>
        <w:t xml:space="preserve"> ---&gt;</w:t>
      </w:r>
      <w:r>
        <w:rPr>
          <w:rFonts w:ascii="Times New Roman" w:hAnsi="Times New Roman" w:cs="Times New Roman"/>
          <w:szCs w:val="24"/>
        </w:rPr>
        <w:t>选择被调节的</w:t>
      </w:r>
      <w:r w:rsidR="00ED4908">
        <w:rPr>
          <w:rFonts w:ascii="Times New Roman" w:hAnsi="Times New Roman" w:cs="Times New Roman"/>
          <w:szCs w:val="24"/>
        </w:rPr>
        <w:t>所有</w:t>
      </w:r>
      <w:r>
        <w:rPr>
          <w:rFonts w:ascii="Times New Roman" w:hAnsi="Times New Roman" w:cs="Times New Roman"/>
          <w:szCs w:val="24"/>
        </w:rPr>
        <w:t>语音文件</w:t>
      </w:r>
      <w:r w:rsidR="00ED4908">
        <w:rPr>
          <w:rFonts w:ascii="Times New Roman" w:hAnsi="Times New Roman" w:cs="Times New Roman"/>
          <w:szCs w:val="24"/>
        </w:rPr>
        <w:t>所在的跟目录</w:t>
      </w:r>
      <w:r w:rsidR="00ED4908">
        <w:rPr>
          <w:rFonts w:ascii="Times New Roman" w:hAnsi="Times New Roman" w:cs="Times New Roman" w:hint="eastAsia"/>
          <w:szCs w:val="24"/>
        </w:rPr>
        <w:t>（里面的目录可以迭代）</w:t>
      </w:r>
    </w:p>
    <w:p w:rsidR="0014333C" w:rsidRDefault="0014333C" w:rsidP="00CF069A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数据</w:t>
      </w:r>
      <w:r>
        <w:rPr>
          <w:rFonts w:ascii="Times New Roman" w:hAnsi="Times New Roman" w:cs="Times New Roman" w:hint="eastAsia"/>
          <w:szCs w:val="24"/>
        </w:rPr>
        <w:t xml:space="preserve">interval  ---&gt; </w:t>
      </w:r>
      <w:proofErr w:type="gramStart"/>
      <w:r>
        <w:rPr>
          <w:rFonts w:ascii="Times New Roman" w:hAnsi="Times New Roman" w:cs="Times New Roman" w:hint="eastAsia"/>
          <w:szCs w:val="24"/>
        </w:rPr>
        <w:t>带处理</w:t>
      </w:r>
      <w:proofErr w:type="gramEnd"/>
      <w:r>
        <w:rPr>
          <w:rFonts w:ascii="Times New Roman" w:hAnsi="Times New Roman" w:cs="Times New Roman" w:hint="eastAsia"/>
          <w:szCs w:val="24"/>
        </w:rPr>
        <w:t>的数据对应的</w:t>
      </w:r>
      <w:r>
        <w:rPr>
          <w:rFonts w:ascii="Times New Roman" w:hAnsi="Times New Roman" w:cs="Times New Roman" w:hint="eastAsia"/>
          <w:szCs w:val="24"/>
        </w:rPr>
        <w:t>interval</w:t>
      </w:r>
      <w:r>
        <w:rPr>
          <w:rFonts w:ascii="Times New Roman" w:hAnsi="Times New Roman" w:cs="Times New Roman" w:hint="eastAsia"/>
          <w:szCs w:val="24"/>
        </w:rPr>
        <w:t>文件所在的根目录（里面的目录可以迭代）</w:t>
      </w:r>
    </w:p>
    <w:p w:rsidR="00CF069A" w:rsidRDefault="00CF069A" w:rsidP="00CF069A">
      <w:pPr>
        <w:ind w:firstLine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目标目录</w:t>
      </w:r>
      <w:r>
        <w:rPr>
          <w:rFonts w:ascii="Times New Roman" w:hAnsi="Times New Roman" w:cs="Times New Roman"/>
          <w:szCs w:val="24"/>
        </w:rPr>
        <w:t>button  ---&gt;</w:t>
      </w:r>
      <w:r>
        <w:rPr>
          <w:rFonts w:ascii="Times New Roman" w:hAnsi="Times New Roman" w:cs="Times New Roman"/>
          <w:szCs w:val="24"/>
        </w:rPr>
        <w:t>选择语音文件调节</w:t>
      </w:r>
      <w:r>
        <w:rPr>
          <w:rFonts w:ascii="Times New Roman" w:hAnsi="Times New Roman" w:cs="Times New Roman" w:hint="eastAsia"/>
          <w:szCs w:val="24"/>
        </w:rPr>
        <w:t>存放的目录</w:t>
      </w:r>
      <w:r w:rsidR="0014333C">
        <w:rPr>
          <w:rFonts w:ascii="Times New Roman" w:hAnsi="Times New Roman" w:cs="Times New Roman" w:hint="eastAsia"/>
          <w:szCs w:val="24"/>
        </w:rPr>
        <w:t>（最终会在这个目录下生成与输入目录相同目录结构的子目录）</w:t>
      </w:r>
    </w:p>
    <w:p w:rsidR="00F1050D" w:rsidRDefault="00F1050D" w:rsidP="00CF069A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元音列表</w:t>
      </w:r>
      <w:r>
        <w:rPr>
          <w:rFonts w:ascii="Times New Roman" w:hAnsi="Times New Roman" w:cs="Times New Roman" w:hint="eastAsia"/>
          <w:szCs w:val="24"/>
        </w:rPr>
        <w:t xml:space="preserve">  -</w:t>
      </w:r>
      <w:r>
        <w:rPr>
          <w:rFonts w:ascii="Times New Roman" w:hAnsi="Times New Roman" w:cs="Times New Roman"/>
          <w:szCs w:val="24"/>
        </w:rPr>
        <w:t xml:space="preserve">--&gt; </w:t>
      </w:r>
      <w:r>
        <w:rPr>
          <w:rFonts w:ascii="Times New Roman" w:hAnsi="Times New Roman" w:cs="Times New Roman"/>
          <w:szCs w:val="24"/>
        </w:rPr>
        <w:t>选取元音列表集合</w:t>
      </w:r>
    </w:p>
    <w:p w:rsidR="00CF069A" w:rsidRPr="00CF069A" w:rsidRDefault="00CF069A" w:rsidP="00CF069A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清空</w:t>
      </w:r>
      <w:r>
        <w:rPr>
          <w:rFonts w:ascii="Times New Roman" w:hAnsi="Times New Roman" w:cs="Times New Roman"/>
          <w:szCs w:val="24"/>
        </w:rPr>
        <w:t>button      ---&gt;</w:t>
      </w:r>
      <w:r w:rsidR="0014333C">
        <w:rPr>
          <w:rFonts w:ascii="Times New Roman" w:hAnsi="Times New Roman" w:cs="Times New Roman"/>
          <w:szCs w:val="24"/>
        </w:rPr>
        <w:t>清空选择的模板库文件和</w:t>
      </w:r>
      <w:r>
        <w:rPr>
          <w:rFonts w:ascii="Times New Roman" w:hAnsi="Times New Roman" w:cs="Times New Roman"/>
          <w:szCs w:val="24"/>
        </w:rPr>
        <w:t>语音文件</w:t>
      </w:r>
      <w:r w:rsidRPr="00CF069A">
        <w:rPr>
          <w:rFonts w:ascii="Times New Roman" w:hAnsi="Times New Roman" w:cs="Times New Roman" w:hint="eastAsia"/>
          <w:szCs w:val="24"/>
        </w:rPr>
        <w:t xml:space="preserve"> </w:t>
      </w:r>
    </w:p>
    <w:p w:rsidR="00CF069A" w:rsidRPr="00CF069A" w:rsidRDefault="00CF069A" w:rsidP="00CF069A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开始处理</w:t>
      </w:r>
      <w:r>
        <w:rPr>
          <w:rFonts w:ascii="Times New Roman" w:hAnsi="Times New Roman" w:cs="Times New Roman" w:hint="eastAsia"/>
          <w:szCs w:val="24"/>
        </w:rPr>
        <w:t>button</w:t>
      </w:r>
      <w:r>
        <w:rPr>
          <w:rFonts w:ascii="Times New Roman" w:hAnsi="Times New Roman" w:cs="Times New Roman"/>
          <w:szCs w:val="24"/>
        </w:rPr>
        <w:t xml:space="preserve">  ---&gt;</w:t>
      </w:r>
      <w:r>
        <w:rPr>
          <w:rFonts w:ascii="Times New Roman" w:hAnsi="Times New Roman" w:cs="Times New Roman" w:hint="eastAsia"/>
          <w:szCs w:val="24"/>
        </w:rPr>
        <w:t>运行、</w:t>
      </w:r>
      <w:r w:rsidR="008E5BD5">
        <w:rPr>
          <w:rFonts w:ascii="Times New Roman" w:hAnsi="Times New Roman" w:cs="Times New Roman" w:hint="eastAsia"/>
          <w:szCs w:val="24"/>
        </w:rPr>
        <w:t>开</w:t>
      </w:r>
      <w:r>
        <w:rPr>
          <w:rFonts w:ascii="Times New Roman" w:hAnsi="Times New Roman" w:cs="Times New Roman" w:hint="eastAsia"/>
          <w:szCs w:val="24"/>
        </w:rPr>
        <w:t>始处理</w:t>
      </w:r>
    </w:p>
    <w:p w:rsidR="008E5BD5" w:rsidRDefault="008E5BD5" w:rsidP="00CF069A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系数</w:t>
      </w:r>
      <w:r>
        <w:rPr>
          <w:rFonts w:ascii="Times New Roman" w:hAnsi="Times New Roman" w:cs="Times New Roman" w:hint="eastAsia"/>
          <w:szCs w:val="24"/>
        </w:rPr>
        <w:t>text</w:t>
      </w:r>
      <w:r>
        <w:rPr>
          <w:rFonts w:ascii="Times New Roman" w:hAnsi="Times New Roman" w:cs="Times New Roman"/>
          <w:szCs w:val="24"/>
        </w:rPr>
        <w:t xml:space="preserve">            ---&gt;</w:t>
      </w:r>
      <w:r>
        <w:rPr>
          <w:rFonts w:ascii="Times New Roman" w:hAnsi="Times New Roman" w:cs="Times New Roman"/>
          <w:szCs w:val="24"/>
        </w:rPr>
        <w:t>显示该语音的调节系数</w:t>
      </w:r>
    </w:p>
    <w:p w:rsidR="008E5BD5" w:rsidRDefault="008E5BD5" w:rsidP="008E5BD5">
      <w:pPr>
        <w:ind w:firstLine="48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截幅系数</w:t>
      </w:r>
      <w:proofErr w:type="gramEnd"/>
      <w:r>
        <w:rPr>
          <w:rFonts w:ascii="Times New Roman" w:hAnsi="Times New Roman" w:cs="Times New Roman" w:hint="eastAsia"/>
          <w:szCs w:val="24"/>
        </w:rPr>
        <w:t>text</w:t>
      </w:r>
      <w:r>
        <w:rPr>
          <w:rFonts w:ascii="Times New Roman" w:hAnsi="Times New Roman" w:cs="Times New Roman"/>
          <w:szCs w:val="24"/>
        </w:rPr>
        <w:t xml:space="preserve">        ---&gt;</w:t>
      </w:r>
      <w:r>
        <w:rPr>
          <w:rFonts w:ascii="Times New Roman" w:hAnsi="Times New Roman" w:cs="Times New Roman"/>
          <w:szCs w:val="24"/>
        </w:rPr>
        <w:t>显示发生</w:t>
      </w:r>
      <w:proofErr w:type="gramStart"/>
      <w:r>
        <w:rPr>
          <w:rFonts w:ascii="Times New Roman" w:hAnsi="Times New Roman" w:cs="Times New Roman"/>
          <w:szCs w:val="24"/>
        </w:rPr>
        <w:t>截幅后</w:t>
      </w:r>
      <w:proofErr w:type="gramEnd"/>
      <w:r>
        <w:rPr>
          <w:rFonts w:ascii="Times New Roman" w:hAnsi="Times New Roman" w:cs="Times New Roman"/>
          <w:szCs w:val="24"/>
        </w:rPr>
        <w:t>，处理得到的调节系数</w:t>
      </w:r>
    </w:p>
    <w:p w:rsidR="008E5BD5" w:rsidRDefault="008E5BD5" w:rsidP="008E5BD5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输入输出声道</w:t>
      </w:r>
      <w:r>
        <w:rPr>
          <w:rFonts w:ascii="Times New Roman" w:hAnsi="Times New Roman" w:cs="Times New Roman"/>
          <w:szCs w:val="24"/>
        </w:rPr>
        <w:t>button  ---&gt;</w:t>
      </w:r>
      <w:r>
        <w:rPr>
          <w:rFonts w:ascii="Times New Roman" w:hAnsi="Times New Roman" w:cs="Times New Roman" w:hint="eastAsia"/>
          <w:szCs w:val="24"/>
        </w:rPr>
        <w:t>暂无需调节</w:t>
      </w:r>
      <w:r>
        <w:rPr>
          <w:rFonts w:ascii="Times New Roman" w:hAnsi="Times New Roman" w:cs="Times New Roman"/>
          <w:szCs w:val="24"/>
        </w:rPr>
        <w:t xml:space="preserve"> </w:t>
      </w:r>
    </w:p>
    <w:p w:rsidR="008E5BD5" w:rsidRDefault="008E5BD5" w:rsidP="008E5BD5">
      <w:pPr>
        <w:ind w:firstLine="48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帧长忽略帧</w:t>
      </w:r>
      <w:proofErr w:type="gramEnd"/>
      <w:r>
        <w:rPr>
          <w:rFonts w:ascii="Times New Roman" w:hAnsi="Times New Roman" w:cs="Times New Roman"/>
          <w:szCs w:val="24"/>
        </w:rPr>
        <w:t>button    ---&gt;</w:t>
      </w:r>
      <w:r>
        <w:rPr>
          <w:rFonts w:ascii="Times New Roman" w:hAnsi="Times New Roman" w:cs="Times New Roman" w:hint="eastAsia"/>
          <w:szCs w:val="24"/>
        </w:rPr>
        <w:t>暂无需调节</w:t>
      </w:r>
    </w:p>
    <w:p w:rsidR="00CF069A" w:rsidRPr="008E5BD5" w:rsidRDefault="008E5BD5" w:rsidP="00CF069A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Ready</w:t>
      </w:r>
      <w:r>
        <w:rPr>
          <w:rFonts w:ascii="Times New Roman" w:hAnsi="Times New Roman" w:cs="Times New Roman"/>
          <w:szCs w:val="24"/>
        </w:rPr>
        <w:t>为显示处理的进度条</w:t>
      </w:r>
      <w:r>
        <w:rPr>
          <w:rFonts w:ascii="Times New Roman" w:hAnsi="Times New Roman" w:cs="Times New Roman"/>
          <w:szCs w:val="24"/>
        </w:rPr>
        <w:t xml:space="preserve">          </w:t>
      </w:r>
    </w:p>
    <w:p w:rsidR="00616C13" w:rsidRPr="008E5BD5" w:rsidRDefault="008E5BD5" w:rsidP="008E5BD5">
      <w:pPr>
        <w:pStyle w:val="2"/>
        <w:rPr>
          <w:rFonts w:ascii="Times New Roman" w:hAnsi="Times New Roman" w:cs="Times New Roman"/>
        </w:rPr>
      </w:pPr>
      <w:r w:rsidRPr="00616C13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2</w:t>
      </w:r>
      <w:r w:rsidRPr="00616C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代码主要函数</w:t>
      </w:r>
    </w:p>
    <w:p w:rsidR="008E5BD5" w:rsidRPr="0048287C" w:rsidRDefault="008E5BD5" w:rsidP="0048287C">
      <w:pPr>
        <w:rPr>
          <w:szCs w:val="24"/>
        </w:rPr>
      </w:pPr>
      <w:r w:rsidRPr="0048287C">
        <w:rPr>
          <w:szCs w:val="24"/>
        </w:rPr>
        <w:t>C#</w:t>
      </w:r>
      <w:r w:rsidRPr="0048287C">
        <w:rPr>
          <w:szCs w:val="24"/>
        </w:rPr>
        <w:t>程序编写的函数、无</w:t>
      </w:r>
      <w:r w:rsidRPr="0048287C">
        <w:rPr>
          <w:szCs w:val="24"/>
        </w:rPr>
        <w:t>DLL</w:t>
      </w:r>
      <w:r w:rsidRPr="0048287C">
        <w:rPr>
          <w:szCs w:val="24"/>
        </w:rPr>
        <w:t>，算法主要函数如下：</w:t>
      </w:r>
    </w:p>
    <w:p w:rsidR="0093739E" w:rsidRPr="0048287C" w:rsidRDefault="0093739E" w:rsidP="0048287C">
      <w:pPr>
        <w:rPr>
          <w:rFonts w:ascii="NSimSun" w:hAnsi="NSimSun" w:cs="NSimSun"/>
          <w:kern w:val="0"/>
          <w:szCs w:val="24"/>
        </w:rPr>
      </w:pPr>
      <w:r w:rsidRPr="0048287C">
        <w:rPr>
          <w:color w:val="FF0000"/>
          <w:szCs w:val="24"/>
        </w:rPr>
        <w:t>函数</w:t>
      </w:r>
      <w:r w:rsidRPr="0048287C">
        <w:rPr>
          <w:color w:val="FF0000"/>
          <w:szCs w:val="24"/>
        </w:rPr>
        <w:t>1</w:t>
      </w:r>
      <w:r w:rsidRPr="0048287C">
        <w:rPr>
          <w:szCs w:val="24"/>
        </w:rPr>
        <w:t>：</w:t>
      </w:r>
      <w:r w:rsidR="002107CD" w:rsidRPr="0048287C">
        <w:rPr>
          <w:rFonts w:ascii="NSimSun" w:hAnsi="NSimSun" w:cs="NSimSun"/>
          <w:kern w:val="0"/>
          <w:szCs w:val="24"/>
        </w:rPr>
        <w:t xml:space="preserve">  </w:t>
      </w:r>
      <w:proofErr w:type="gramStart"/>
      <w:r w:rsidR="002107CD" w:rsidRPr="0048287C">
        <w:rPr>
          <w:rFonts w:ascii="NSimSun" w:hAnsi="NSimSun" w:cs="NSimSun"/>
          <w:color w:val="0000FF"/>
          <w:kern w:val="0"/>
          <w:szCs w:val="24"/>
        </w:rPr>
        <w:t>double</w:t>
      </w:r>
      <w:proofErr w:type="gramEnd"/>
      <w:r w:rsidR="002107CD" w:rsidRPr="0048287C">
        <w:rPr>
          <w:rFonts w:ascii="NSimSun" w:hAnsi="NSimSun" w:cs="NSimSun"/>
          <w:kern w:val="0"/>
          <w:szCs w:val="24"/>
        </w:rPr>
        <w:t xml:space="preserve"> </w:t>
      </w:r>
      <w:proofErr w:type="spellStart"/>
      <w:r w:rsidR="002107CD" w:rsidRPr="0048287C">
        <w:rPr>
          <w:rFonts w:ascii="NSimSun" w:hAnsi="NSimSun" w:cs="NSimSun"/>
          <w:kern w:val="0"/>
          <w:szCs w:val="24"/>
        </w:rPr>
        <w:t>amp_temp</w:t>
      </w:r>
      <w:proofErr w:type="spellEnd"/>
      <w:r w:rsidR="002107CD" w:rsidRPr="0048287C">
        <w:rPr>
          <w:rFonts w:ascii="NSimSun" w:hAnsi="NSimSun" w:cs="NSimSun"/>
          <w:kern w:val="0"/>
          <w:szCs w:val="24"/>
        </w:rPr>
        <w:t xml:space="preserve"> = </w:t>
      </w:r>
      <w:proofErr w:type="spellStart"/>
      <w:r w:rsidR="002107CD" w:rsidRPr="0048287C">
        <w:rPr>
          <w:rFonts w:ascii="NSimSun" w:hAnsi="NSimSun" w:cs="NSimSun"/>
          <w:kern w:val="0"/>
          <w:szCs w:val="24"/>
        </w:rPr>
        <w:t>ExtractAmpFeats_in</w:t>
      </w:r>
      <w:r w:rsidR="002107CD" w:rsidRPr="0048287C">
        <w:rPr>
          <w:rFonts w:ascii="NSimSun" w:hAnsi="NSimSun" w:cs="NSimSun"/>
          <w:kern w:val="0"/>
          <w:szCs w:val="24"/>
        </w:rPr>
        <w:t>t</w:t>
      </w:r>
      <w:proofErr w:type="spellEnd"/>
      <w:r w:rsidR="002107CD" w:rsidRPr="0048287C">
        <w:rPr>
          <w:rFonts w:ascii="NSimSun" w:hAnsi="NSimSun" w:cs="NSimSun"/>
          <w:kern w:val="0"/>
          <w:szCs w:val="24"/>
        </w:rPr>
        <w:t xml:space="preserve">(data, </w:t>
      </w:r>
      <w:proofErr w:type="spellStart"/>
      <w:r w:rsidR="002107CD" w:rsidRPr="0048287C">
        <w:rPr>
          <w:rFonts w:ascii="NSimSun" w:hAnsi="NSimSun" w:cs="NSimSun"/>
          <w:kern w:val="0"/>
          <w:szCs w:val="24"/>
        </w:rPr>
        <w:t>sampleRate</w:t>
      </w:r>
      <w:proofErr w:type="spellEnd"/>
      <w:r w:rsidR="002107CD" w:rsidRPr="0048287C">
        <w:rPr>
          <w:rFonts w:ascii="NSimSun" w:hAnsi="NSimSun" w:cs="NSimSun"/>
          <w:kern w:val="0"/>
          <w:szCs w:val="24"/>
        </w:rPr>
        <w:t xml:space="preserve">, </w:t>
      </w:r>
      <w:proofErr w:type="spellStart"/>
      <w:r w:rsidR="002107CD" w:rsidRPr="0048287C">
        <w:rPr>
          <w:rFonts w:ascii="NSimSun" w:hAnsi="NSimSun" w:cs="NSimSun"/>
          <w:kern w:val="0"/>
          <w:szCs w:val="24"/>
        </w:rPr>
        <w:t>list_item</w:t>
      </w:r>
      <w:proofErr w:type="spellEnd"/>
      <w:r w:rsidR="002107CD" w:rsidRPr="0048287C">
        <w:rPr>
          <w:rFonts w:ascii="NSimSun" w:hAnsi="NSimSun" w:cs="NSimSun"/>
          <w:kern w:val="0"/>
          <w:szCs w:val="24"/>
        </w:rPr>
        <w:t>);</w:t>
      </w:r>
    </w:p>
    <w:p w:rsidR="0093739E" w:rsidRPr="0048287C" w:rsidRDefault="0093739E" w:rsidP="0048287C">
      <w:pPr>
        <w:rPr>
          <w:rFonts w:eastAsia="新宋体"/>
          <w:kern w:val="0"/>
          <w:szCs w:val="24"/>
        </w:rPr>
      </w:pPr>
      <w:r w:rsidRPr="0048287C">
        <w:rPr>
          <w:rFonts w:eastAsia="新宋体"/>
          <w:kern w:val="0"/>
          <w:szCs w:val="24"/>
        </w:rPr>
        <w:t xml:space="preserve">       </w:t>
      </w:r>
      <w:r w:rsidRPr="0048287C">
        <w:rPr>
          <w:rFonts w:eastAsia="新宋体"/>
          <w:kern w:val="0"/>
          <w:szCs w:val="24"/>
        </w:rPr>
        <w:t>输入：</w:t>
      </w:r>
      <w:r w:rsidRPr="0048287C">
        <w:rPr>
          <w:rFonts w:eastAsia="新宋体"/>
          <w:kern w:val="0"/>
          <w:szCs w:val="24"/>
        </w:rPr>
        <w:t>data-----------------</w:t>
      </w:r>
      <w:r w:rsidRPr="0048287C">
        <w:rPr>
          <w:rFonts w:eastAsia="新宋体"/>
          <w:kern w:val="0"/>
          <w:szCs w:val="24"/>
        </w:rPr>
        <w:t>样本时域信号</w:t>
      </w:r>
    </w:p>
    <w:p w:rsidR="0093739E" w:rsidRPr="0048287C" w:rsidRDefault="0093739E" w:rsidP="0048287C">
      <w:pPr>
        <w:rPr>
          <w:rFonts w:eastAsia="新宋体" w:hint="eastAsia"/>
          <w:kern w:val="0"/>
          <w:szCs w:val="24"/>
        </w:rPr>
      </w:pPr>
      <w:r w:rsidRPr="0048287C">
        <w:rPr>
          <w:rFonts w:eastAsia="新宋体"/>
          <w:kern w:val="0"/>
          <w:szCs w:val="24"/>
        </w:rPr>
        <w:t xml:space="preserve">             </w:t>
      </w:r>
      <w:proofErr w:type="spellStart"/>
      <w:r w:rsidRPr="0048287C">
        <w:rPr>
          <w:rFonts w:eastAsia="新宋体"/>
          <w:kern w:val="0"/>
          <w:szCs w:val="24"/>
        </w:rPr>
        <w:t>SampleRate</w:t>
      </w:r>
      <w:proofErr w:type="spellEnd"/>
      <w:r w:rsidRPr="0048287C">
        <w:rPr>
          <w:rFonts w:eastAsia="新宋体"/>
          <w:kern w:val="0"/>
          <w:szCs w:val="24"/>
        </w:rPr>
        <w:t>--------</w:t>
      </w:r>
      <w:r w:rsidRPr="0048287C">
        <w:rPr>
          <w:rFonts w:eastAsia="新宋体"/>
          <w:kern w:val="0"/>
          <w:szCs w:val="24"/>
        </w:rPr>
        <w:t>采样率</w:t>
      </w:r>
    </w:p>
    <w:p w:rsidR="002107CD" w:rsidRPr="0048287C" w:rsidRDefault="002107CD" w:rsidP="0048287C">
      <w:pPr>
        <w:rPr>
          <w:rFonts w:eastAsia="新宋体"/>
          <w:kern w:val="0"/>
          <w:szCs w:val="24"/>
        </w:rPr>
      </w:pPr>
      <w:r w:rsidRPr="0048287C">
        <w:rPr>
          <w:rFonts w:eastAsia="新宋体" w:hint="eastAsia"/>
          <w:kern w:val="0"/>
          <w:szCs w:val="24"/>
        </w:rPr>
        <w:tab/>
      </w:r>
      <w:r w:rsidRPr="0048287C">
        <w:rPr>
          <w:rFonts w:eastAsia="新宋体" w:hint="eastAsia"/>
          <w:kern w:val="0"/>
          <w:szCs w:val="24"/>
        </w:rPr>
        <w:tab/>
      </w:r>
      <w:r w:rsidRPr="0048287C">
        <w:rPr>
          <w:rFonts w:eastAsia="新宋体" w:hint="eastAsia"/>
          <w:kern w:val="0"/>
          <w:szCs w:val="24"/>
        </w:rPr>
        <w:tab/>
      </w:r>
      <w:r w:rsidRPr="0048287C">
        <w:rPr>
          <w:rFonts w:eastAsia="新宋体" w:hint="eastAsia"/>
          <w:kern w:val="0"/>
          <w:szCs w:val="24"/>
        </w:rPr>
        <w:tab/>
      </w:r>
      <w:proofErr w:type="spellStart"/>
      <w:r w:rsidRPr="0048287C">
        <w:rPr>
          <w:rFonts w:eastAsia="新宋体"/>
          <w:kern w:val="0"/>
          <w:szCs w:val="24"/>
        </w:rPr>
        <w:t>L</w:t>
      </w:r>
      <w:r w:rsidRPr="0048287C">
        <w:rPr>
          <w:rFonts w:eastAsia="新宋体" w:hint="eastAsia"/>
          <w:kern w:val="0"/>
          <w:szCs w:val="24"/>
        </w:rPr>
        <w:t>ist_item</w:t>
      </w:r>
      <w:proofErr w:type="spellEnd"/>
      <w:r w:rsidRPr="0048287C">
        <w:rPr>
          <w:rFonts w:eastAsia="新宋体" w:hint="eastAsia"/>
          <w:kern w:val="0"/>
          <w:szCs w:val="24"/>
        </w:rPr>
        <w:t>-------</w:t>
      </w:r>
      <w:r w:rsidRPr="0048287C">
        <w:rPr>
          <w:rFonts w:eastAsia="新宋体" w:hint="eastAsia"/>
          <w:kern w:val="0"/>
          <w:szCs w:val="24"/>
        </w:rPr>
        <w:t>从</w:t>
      </w:r>
      <w:r w:rsidRPr="0048287C">
        <w:rPr>
          <w:rFonts w:eastAsia="新宋体" w:hint="eastAsia"/>
          <w:kern w:val="0"/>
          <w:szCs w:val="24"/>
        </w:rPr>
        <w:t>interval</w:t>
      </w:r>
      <w:r w:rsidRPr="0048287C">
        <w:rPr>
          <w:rFonts w:eastAsia="新宋体" w:hint="eastAsia"/>
          <w:kern w:val="0"/>
          <w:szCs w:val="24"/>
        </w:rPr>
        <w:t>文件中读取元音时间段</w:t>
      </w:r>
    </w:p>
    <w:p w:rsidR="0093739E" w:rsidRPr="0048287C" w:rsidRDefault="0093739E" w:rsidP="0048287C">
      <w:pPr>
        <w:rPr>
          <w:rFonts w:eastAsia="新宋体"/>
          <w:kern w:val="0"/>
          <w:szCs w:val="24"/>
        </w:rPr>
      </w:pPr>
      <w:r w:rsidRPr="0048287C">
        <w:rPr>
          <w:rFonts w:eastAsia="新宋体"/>
          <w:kern w:val="0"/>
          <w:szCs w:val="24"/>
        </w:rPr>
        <w:t xml:space="preserve">       </w:t>
      </w:r>
      <w:r w:rsidR="00883978">
        <w:rPr>
          <w:rFonts w:eastAsia="新宋体"/>
          <w:kern w:val="0"/>
          <w:szCs w:val="24"/>
        </w:rPr>
        <w:t>输出：样本句的平均能量值</w:t>
      </w:r>
      <w:r w:rsidR="00883978">
        <w:rPr>
          <w:rFonts w:eastAsia="新宋体" w:hint="eastAsia"/>
          <w:kern w:val="0"/>
          <w:szCs w:val="24"/>
        </w:rPr>
        <w:t>。</w:t>
      </w:r>
      <w:bookmarkStart w:id="1" w:name="_GoBack"/>
      <w:bookmarkEnd w:id="1"/>
    </w:p>
    <w:p w:rsidR="00647BE9" w:rsidRPr="0048287C" w:rsidRDefault="00647BE9" w:rsidP="0048287C">
      <w:pPr>
        <w:rPr>
          <w:rFonts w:eastAsia="新宋体"/>
          <w:kern w:val="0"/>
          <w:szCs w:val="24"/>
        </w:rPr>
      </w:pPr>
    </w:p>
    <w:p w:rsidR="0048287C" w:rsidRPr="0048287C" w:rsidRDefault="0093739E" w:rsidP="0048287C">
      <w:pPr>
        <w:rPr>
          <w:rFonts w:ascii="NSimSun" w:hAnsi="NSimSun" w:cs="NSimSun"/>
          <w:kern w:val="0"/>
          <w:szCs w:val="24"/>
        </w:rPr>
      </w:pPr>
      <w:r w:rsidRPr="0048287C">
        <w:rPr>
          <w:color w:val="FF0000"/>
          <w:szCs w:val="24"/>
        </w:rPr>
        <w:t>函数</w:t>
      </w:r>
      <w:r w:rsidRPr="0048287C">
        <w:rPr>
          <w:color w:val="FF0000"/>
          <w:szCs w:val="24"/>
        </w:rPr>
        <w:t>2</w:t>
      </w:r>
      <w:r w:rsidRPr="0048287C">
        <w:rPr>
          <w:szCs w:val="24"/>
        </w:rPr>
        <w:t>：</w:t>
      </w:r>
      <w:proofErr w:type="spellStart"/>
      <w:proofErr w:type="gramStart"/>
      <w:r w:rsidR="0048287C" w:rsidRPr="0048287C">
        <w:rPr>
          <w:rFonts w:ascii="NSimSun" w:hAnsi="NSimSun" w:cs="NSimSun"/>
          <w:color w:val="0000FF"/>
          <w:kern w:val="0"/>
          <w:szCs w:val="24"/>
        </w:rPr>
        <w:t>int</w:t>
      </w:r>
      <w:proofErr w:type="spellEnd"/>
      <w:proofErr w:type="gramEnd"/>
      <w:r w:rsidR="0048287C" w:rsidRPr="0048287C">
        <w:rPr>
          <w:rFonts w:ascii="NSimSun" w:hAnsi="NSimSun" w:cs="NSimSun"/>
          <w:kern w:val="0"/>
          <w:szCs w:val="24"/>
        </w:rPr>
        <w:t xml:space="preserve"> </w:t>
      </w:r>
      <w:proofErr w:type="spellStart"/>
      <w:r w:rsidR="0048287C" w:rsidRPr="0048287C">
        <w:rPr>
          <w:rFonts w:ascii="NSimSun" w:hAnsi="NSimSun" w:cs="NSimSun"/>
          <w:kern w:val="0"/>
          <w:szCs w:val="24"/>
        </w:rPr>
        <w:t>overflowCnt</w:t>
      </w:r>
      <w:proofErr w:type="spellEnd"/>
      <w:r w:rsidR="0048287C" w:rsidRPr="0048287C">
        <w:rPr>
          <w:rFonts w:ascii="NSimSun" w:hAnsi="NSimSun" w:cs="NSimSun"/>
          <w:kern w:val="0"/>
          <w:szCs w:val="24"/>
        </w:rPr>
        <w:t xml:space="preserve"> = </w:t>
      </w:r>
      <w:proofErr w:type="spellStart"/>
      <w:r w:rsidR="0048287C" w:rsidRPr="0048287C">
        <w:rPr>
          <w:rFonts w:ascii="NSimSun" w:hAnsi="NSimSun" w:cs="NSimSun"/>
          <w:kern w:val="0"/>
          <w:szCs w:val="24"/>
        </w:rPr>
        <w:t>AdjustAmpX</w:t>
      </w:r>
      <w:proofErr w:type="spellEnd"/>
      <w:r w:rsidR="0048287C" w:rsidRPr="0048287C">
        <w:rPr>
          <w:rFonts w:ascii="NSimSun" w:hAnsi="NSimSun" w:cs="NSimSun"/>
          <w:kern w:val="0"/>
          <w:szCs w:val="24"/>
        </w:rPr>
        <w:t>(</w:t>
      </w:r>
      <w:r w:rsidR="0048287C" w:rsidRPr="0048287C">
        <w:rPr>
          <w:rFonts w:ascii="NSimSun" w:hAnsi="NSimSun" w:cs="NSimSun"/>
          <w:color w:val="0000FF"/>
          <w:kern w:val="0"/>
          <w:szCs w:val="24"/>
        </w:rPr>
        <w:t>ref</w:t>
      </w:r>
      <w:r w:rsidR="0048287C" w:rsidRPr="0048287C">
        <w:rPr>
          <w:rFonts w:ascii="NSimSun" w:hAnsi="NSimSun" w:cs="NSimSun"/>
          <w:kern w:val="0"/>
          <w:szCs w:val="24"/>
        </w:rPr>
        <w:t xml:space="preserve"> data, </w:t>
      </w:r>
      <w:proofErr w:type="spellStart"/>
      <w:r w:rsidR="0048287C" w:rsidRPr="0048287C">
        <w:rPr>
          <w:rFonts w:ascii="NSimSun" w:hAnsi="NSimSun" w:cs="NSimSun"/>
          <w:kern w:val="0"/>
          <w:szCs w:val="24"/>
        </w:rPr>
        <w:t>sampleRate</w:t>
      </w:r>
      <w:proofErr w:type="spellEnd"/>
      <w:r w:rsidR="0048287C" w:rsidRPr="0048287C">
        <w:rPr>
          <w:rFonts w:ascii="NSimSun" w:hAnsi="NSimSun" w:cs="NSimSun"/>
          <w:kern w:val="0"/>
          <w:szCs w:val="24"/>
        </w:rPr>
        <w:t xml:space="preserve">, </w:t>
      </w:r>
      <w:proofErr w:type="spellStart"/>
      <w:r w:rsidR="0048287C" w:rsidRPr="0048287C">
        <w:rPr>
          <w:rFonts w:ascii="NSimSun" w:hAnsi="NSimSun" w:cs="NSimSun"/>
          <w:kern w:val="0"/>
          <w:szCs w:val="24"/>
        </w:rPr>
        <w:t>targetAmp</w:t>
      </w:r>
      <w:proofErr w:type="spellEnd"/>
      <w:r w:rsidR="0048287C" w:rsidRPr="0048287C">
        <w:rPr>
          <w:rFonts w:ascii="NSimSun" w:hAnsi="NSimSun" w:cs="NSimSun"/>
          <w:kern w:val="0"/>
          <w:szCs w:val="24"/>
        </w:rPr>
        <w:t xml:space="preserve">, </w:t>
      </w:r>
      <w:proofErr w:type="spellStart"/>
      <w:r w:rsidR="0048287C" w:rsidRPr="0048287C">
        <w:rPr>
          <w:rFonts w:ascii="NSimSun" w:hAnsi="NSimSun" w:cs="NSimSun"/>
          <w:kern w:val="0"/>
          <w:szCs w:val="24"/>
        </w:rPr>
        <w:t>list_item</w:t>
      </w:r>
      <w:proofErr w:type="spellEnd"/>
      <w:r w:rsidR="0048287C" w:rsidRPr="0048287C">
        <w:rPr>
          <w:rFonts w:ascii="NSimSun" w:hAnsi="NSimSun" w:cs="NSimSun"/>
          <w:kern w:val="0"/>
          <w:szCs w:val="24"/>
        </w:rPr>
        <w:t>);</w:t>
      </w:r>
    </w:p>
    <w:p w:rsidR="0093739E" w:rsidRPr="0048287C" w:rsidRDefault="0093739E" w:rsidP="0048287C">
      <w:pPr>
        <w:rPr>
          <w:rFonts w:eastAsia="新宋体"/>
          <w:kern w:val="0"/>
          <w:szCs w:val="24"/>
        </w:rPr>
      </w:pPr>
    </w:p>
    <w:p w:rsidR="00720B63" w:rsidRPr="0048287C" w:rsidRDefault="00720B63" w:rsidP="0048287C">
      <w:pPr>
        <w:rPr>
          <w:rFonts w:eastAsia="新宋体"/>
          <w:kern w:val="0"/>
          <w:szCs w:val="24"/>
        </w:rPr>
      </w:pPr>
      <w:r w:rsidRPr="0048287C">
        <w:rPr>
          <w:rFonts w:eastAsia="新宋体"/>
          <w:kern w:val="0"/>
          <w:szCs w:val="24"/>
        </w:rPr>
        <w:t xml:space="preserve">       </w:t>
      </w:r>
      <w:r w:rsidRPr="0048287C">
        <w:rPr>
          <w:rFonts w:eastAsia="新宋体"/>
          <w:kern w:val="0"/>
          <w:szCs w:val="24"/>
        </w:rPr>
        <w:t>输入：</w:t>
      </w:r>
      <w:r w:rsidRPr="0048287C">
        <w:rPr>
          <w:rFonts w:eastAsia="新宋体"/>
          <w:kern w:val="0"/>
          <w:szCs w:val="24"/>
        </w:rPr>
        <w:t>data-----------------</w:t>
      </w:r>
      <w:r w:rsidRPr="0048287C">
        <w:rPr>
          <w:rFonts w:eastAsia="新宋体"/>
          <w:kern w:val="0"/>
          <w:szCs w:val="24"/>
        </w:rPr>
        <w:t>样本时域信号</w:t>
      </w:r>
      <w:r w:rsidR="009A7C09">
        <w:rPr>
          <w:rFonts w:eastAsia="新宋体" w:hint="eastAsia"/>
          <w:kern w:val="0"/>
          <w:szCs w:val="24"/>
        </w:rPr>
        <w:t>（</w:t>
      </w:r>
      <w:r w:rsidR="009A7C09" w:rsidRPr="0048287C">
        <w:rPr>
          <w:rFonts w:eastAsia="新宋体"/>
          <w:kern w:val="0"/>
          <w:szCs w:val="24"/>
        </w:rPr>
        <w:t>输出：调节好的样本时域信号</w:t>
      </w:r>
      <w:r w:rsidR="009A7C09">
        <w:rPr>
          <w:rFonts w:eastAsia="新宋体" w:hint="eastAsia"/>
          <w:kern w:val="0"/>
          <w:szCs w:val="24"/>
        </w:rPr>
        <w:t>）；</w:t>
      </w:r>
    </w:p>
    <w:p w:rsidR="00720B63" w:rsidRPr="0048287C" w:rsidRDefault="00720B63" w:rsidP="0048287C">
      <w:pPr>
        <w:rPr>
          <w:rFonts w:eastAsia="新宋体"/>
          <w:kern w:val="0"/>
          <w:szCs w:val="24"/>
        </w:rPr>
      </w:pPr>
      <w:r w:rsidRPr="0048287C">
        <w:rPr>
          <w:rFonts w:eastAsia="新宋体"/>
          <w:kern w:val="0"/>
          <w:szCs w:val="24"/>
        </w:rPr>
        <w:t xml:space="preserve">             </w:t>
      </w:r>
      <w:proofErr w:type="spellStart"/>
      <w:r w:rsidRPr="0048287C">
        <w:rPr>
          <w:rFonts w:eastAsia="新宋体"/>
          <w:kern w:val="0"/>
          <w:szCs w:val="24"/>
        </w:rPr>
        <w:t>SampleRate</w:t>
      </w:r>
      <w:proofErr w:type="spellEnd"/>
      <w:r w:rsidRPr="0048287C">
        <w:rPr>
          <w:rFonts w:eastAsia="新宋体"/>
          <w:kern w:val="0"/>
          <w:szCs w:val="24"/>
        </w:rPr>
        <w:t>--------</w:t>
      </w:r>
      <w:r w:rsidRPr="0048287C">
        <w:rPr>
          <w:rFonts w:eastAsia="新宋体"/>
          <w:kern w:val="0"/>
          <w:szCs w:val="24"/>
        </w:rPr>
        <w:t>采样率</w:t>
      </w:r>
      <w:r w:rsidRPr="0048287C">
        <w:rPr>
          <w:rFonts w:eastAsia="新宋体"/>
          <w:kern w:val="0"/>
          <w:szCs w:val="24"/>
        </w:rPr>
        <w:t xml:space="preserve">   </w:t>
      </w:r>
    </w:p>
    <w:p w:rsidR="00720B63" w:rsidRPr="0048287C" w:rsidRDefault="00720B63" w:rsidP="0048287C">
      <w:pPr>
        <w:rPr>
          <w:rFonts w:eastAsia="新宋体"/>
          <w:kern w:val="0"/>
          <w:szCs w:val="24"/>
        </w:rPr>
      </w:pPr>
      <w:r w:rsidRPr="0048287C">
        <w:rPr>
          <w:rFonts w:eastAsia="新宋体"/>
          <w:kern w:val="0"/>
          <w:szCs w:val="24"/>
        </w:rPr>
        <w:t xml:space="preserve">             </w:t>
      </w:r>
      <w:proofErr w:type="spellStart"/>
      <w:r w:rsidR="0048287C" w:rsidRPr="0048287C">
        <w:rPr>
          <w:rFonts w:ascii="NSimSun" w:hAnsi="NSimSun" w:cs="NSimSun"/>
          <w:kern w:val="0"/>
          <w:szCs w:val="24"/>
        </w:rPr>
        <w:t>targetAmp</w:t>
      </w:r>
      <w:proofErr w:type="spellEnd"/>
      <w:r w:rsidR="0048287C" w:rsidRPr="0048287C">
        <w:rPr>
          <w:rFonts w:eastAsia="新宋体"/>
          <w:kern w:val="0"/>
          <w:szCs w:val="24"/>
        </w:rPr>
        <w:t xml:space="preserve"> </w:t>
      </w:r>
      <w:r w:rsidRPr="0048287C">
        <w:rPr>
          <w:rFonts w:eastAsia="新宋体"/>
          <w:kern w:val="0"/>
          <w:szCs w:val="24"/>
        </w:rPr>
        <w:t>------</w:t>
      </w:r>
      <w:r w:rsidR="0048287C">
        <w:rPr>
          <w:rFonts w:eastAsia="新宋体"/>
          <w:kern w:val="0"/>
          <w:szCs w:val="24"/>
        </w:rPr>
        <w:t>模板句的平均能量值</w:t>
      </w:r>
    </w:p>
    <w:p w:rsidR="001D55B2" w:rsidRPr="00DA527B" w:rsidRDefault="00DA527B" w:rsidP="0048287C">
      <w:pPr>
        <w:rPr>
          <w:rFonts w:eastAsia="新宋体"/>
          <w:kern w:val="0"/>
          <w:szCs w:val="24"/>
        </w:rPr>
      </w:pPr>
      <w:r>
        <w:rPr>
          <w:rFonts w:eastAsia="新宋体"/>
          <w:kern w:val="0"/>
          <w:szCs w:val="24"/>
        </w:rPr>
        <w:t xml:space="preserve">      </w:t>
      </w:r>
    </w:p>
    <w:sectPr w:rsidR="001D55B2" w:rsidRPr="00DA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4F4" w:rsidRDefault="001454F4" w:rsidP="001D55B2">
      <w:r>
        <w:separator/>
      </w:r>
    </w:p>
  </w:endnote>
  <w:endnote w:type="continuationSeparator" w:id="0">
    <w:p w:rsidR="001454F4" w:rsidRDefault="001454F4" w:rsidP="001D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4F4" w:rsidRDefault="001454F4" w:rsidP="001D55B2">
      <w:r>
        <w:separator/>
      </w:r>
    </w:p>
  </w:footnote>
  <w:footnote w:type="continuationSeparator" w:id="0">
    <w:p w:rsidR="001454F4" w:rsidRDefault="001454F4" w:rsidP="001D5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5219E"/>
    <w:multiLevelType w:val="hybridMultilevel"/>
    <w:tmpl w:val="BFEC5F7C"/>
    <w:lvl w:ilvl="0" w:tplc="6F048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4898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01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EA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C6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C5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2A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C3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42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0D042A"/>
    <w:multiLevelType w:val="hybridMultilevel"/>
    <w:tmpl w:val="EFAAE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F65F3C"/>
    <w:multiLevelType w:val="hybridMultilevel"/>
    <w:tmpl w:val="798697B8"/>
    <w:lvl w:ilvl="0" w:tplc="E8D6F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43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A1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36C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44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E2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A0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8D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4D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5272ED"/>
    <w:multiLevelType w:val="hybridMultilevel"/>
    <w:tmpl w:val="82884146"/>
    <w:lvl w:ilvl="0" w:tplc="7CAE7E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9B48DB6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BE803B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54C764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738690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37E366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AC440C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9FC581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C3AA00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F50F84"/>
    <w:multiLevelType w:val="hybridMultilevel"/>
    <w:tmpl w:val="1054A788"/>
    <w:lvl w:ilvl="0" w:tplc="8042D6F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27"/>
    <w:rsid w:val="00084A11"/>
    <w:rsid w:val="00100FFC"/>
    <w:rsid w:val="00125EBD"/>
    <w:rsid w:val="0014333C"/>
    <w:rsid w:val="001454F4"/>
    <w:rsid w:val="00155B24"/>
    <w:rsid w:val="001A185F"/>
    <w:rsid w:val="001A4D7C"/>
    <w:rsid w:val="001D55B2"/>
    <w:rsid w:val="001E176C"/>
    <w:rsid w:val="002107CD"/>
    <w:rsid w:val="0021304D"/>
    <w:rsid w:val="00233AF3"/>
    <w:rsid w:val="00255311"/>
    <w:rsid w:val="0027717E"/>
    <w:rsid w:val="002E2F68"/>
    <w:rsid w:val="00306F29"/>
    <w:rsid w:val="0033571C"/>
    <w:rsid w:val="003768A7"/>
    <w:rsid w:val="00383E64"/>
    <w:rsid w:val="003F7458"/>
    <w:rsid w:val="00472F12"/>
    <w:rsid w:val="0048287C"/>
    <w:rsid w:val="004B25FD"/>
    <w:rsid w:val="004F438F"/>
    <w:rsid w:val="005A50C0"/>
    <w:rsid w:val="005F684F"/>
    <w:rsid w:val="00616C13"/>
    <w:rsid w:val="00626827"/>
    <w:rsid w:val="00647BE9"/>
    <w:rsid w:val="00663B12"/>
    <w:rsid w:val="006B7989"/>
    <w:rsid w:val="006C5927"/>
    <w:rsid w:val="006D1534"/>
    <w:rsid w:val="00720B63"/>
    <w:rsid w:val="00726DA5"/>
    <w:rsid w:val="00750645"/>
    <w:rsid w:val="00770E1F"/>
    <w:rsid w:val="0078748D"/>
    <w:rsid w:val="007A76BA"/>
    <w:rsid w:val="007F3B1C"/>
    <w:rsid w:val="007F5080"/>
    <w:rsid w:val="00815BDC"/>
    <w:rsid w:val="0084134C"/>
    <w:rsid w:val="00883978"/>
    <w:rsid w:val="008E17D6"/>
    <w:rsid w:val="008E5BD5"/>
    <w:rsid w:val="0093739E"/>
    <w:rsid w:val="009522D3"/>
    <w:rsid w:val="009A7C09"/>
    <w:rsid w:val="009D67A9"/>
    <w:rsid w:val="009F3E29"/>
    <w:rsid w:val="00A66897"/>
    <w:rsid w:val="00A807A3"/>
    <w:rsid w:val="00B431A9"/>
    <w:rsid w:val="00B454F0"/>
    <w:rsid w:val="00B95389"/>
    <w:rsid w:val="00BA1F90"/>
    <w:rsid w:val="00C643D2"/>
    <w:rsid w:val="00CE6C04"/>
    <w:rsid w:val="00CF069A"/>
    <w:rsid w:val="00D629E8"/>
    <w:rsid w:val="00DA527B"/>
    <w:rsid w:val="00DD19A4"/>
    <w:rsid w:val="00DD6EFA"/>
    <w:rsid w:val="00DE6456"/>
    <w:rsid w:val="00E911DF"/>
    <w:rsid w:val="00E97137"/>
    <w:rsid w:val="00EA056D"/>
    <w:rsid w:val="00EA50C0"/>
    <w:rsid w:val="00EC12AC"/>
    <w:rsid w:val="00ED4908"/>
    <w:rsid w:val="00F0112D"/>
    <w:rsid w:val="00F01DEF"/>
    <w:rsid w:val="00F1050D"/>
    <w:rsid w:val="00F260DB"/>
    <w:rsid w:val="00F87952"/>
    <w:rsid w:val="00F933AC"/>
    <w:rsid w:val="00FA04EE"/>
    <w:rsid w:val="00FC299B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69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06F29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0C0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6F2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A50C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No Spacing"/>
    <w:uiPriority w:val="1"/>
    <w:qFormat/>
    <w:rsid w:val="007A76BA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75064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F508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508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B25F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69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06F29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0C0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6F2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A50C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No Spacing"/>
    <w:uiPriority w:val="1"/>
    <w:qFormat/>
    <w:rsid w:val="007A76BA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75064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F508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508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B25F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7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0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3961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0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E577F-9953-481B-B0B7-31811569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6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szm</cp:lastModifiedBy>
  <cp:revision>368</cp:revision>
  <cp:lastPrinted>2016-04-08T12:17:00Z</cp:lastPrinted>
  <dcterms:created xsi:type="dcterms:W3CDTF">2016-04-08T07:54:00Z</dcterms:created>
  <dcterms:modified xsi:type="dcterms:W3CDTF">2016-05-17T04:33:00Z</dcterms:modified>
</cp:coreProperties>
</file>